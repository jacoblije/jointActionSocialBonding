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B6F57" w14:textId="77777777" w:rsidR="00CD6DAF" w:rsidRDefault="007C2C9C">
      <w:pPr>
        <w:keepNext/>
        <w:spacing w:before="240" w:after="120"/>
        <w:jc w:val="left"/>
        <w:rPr>
          <w:b/>
          <w:bCs/>
          <w:sz w:val="40"/>
          <w:szCs w:val="40"/>
        </w:rPr>
      </w:pPr>
      <w:r>
        <w:rPr>
          <w:b/>
          <w:bCs/>
          <w:sz w:val="40"/>
          <w:szCs w:val="40"/>
        </w:rPr>
        <w:t xml:space="preserve">Chapter </w:t>
      </w:r>
      <w:bookmarkStart w:id="0" w:name="BMtournamentSurvey"/>
      <w:r>
        <w:rPr>
          <w:b/>
          <w:bCs/>
          <w:sz w:val="40"/>
          <w:szCs w:val="40"/>
        </w:rPr>
        <w:t>1</w:t>
      </w:r>
      <w:bookmarkEnd w:id="0"/>
    </w:p>
    <w:p w14:paraId="6AFB3ADD" w14:textId="77777777" w:rsidR="00CD6DAF" w:rsidRDefault="007C2C9C">
      <w:pPr>
        <w:pStyle w:val="Heading1"/>
        <w:widowControl/>
      </w:pPr>
      <w:r>
        <w:t>National Tournament Survey Study</w:t>
      </w:r>
    </w:p>
    <w:p w14:paraId="430E1D75" w14:textId="77777777" w:rsidR="00CD6DAF" w:rsidRDefault="007C2C9C">
      <w:pPr>
        <w:pStyle w:val="Heading2"/>
        <w:widowControl/>
        <w:spacing w:before="480"/>
      </w:pPr>
      <w:r>
        <w:t>1  Abstract</w:t>
      </w:r>
    </w:p>
    <w:p w14:paraId="0F8CDE02" w14:textId="77777777" w:rsidR="00CD6DAF" w:rsidRDefault="007C2C9C">
      <w:pPr>
        <w:spacing w:before="60"/>
      </w:pPr>
      <w:r>
        <w:t xml:space="preserve">The following study was designed to analyse the hypothesised relationship between joint action, team click, and social bonding between professional Chinese rugby players in a naturalistic real-world setting. Specifically, the study </w:t>
      </w:r>
      <w:del w:id="1" w:author="BT_SENRG" w:date="2017-12-13T16:59:00Z">
        <w:r w:rsidDel="001C6CAC">
          <w:delText>aim</w:delText>
        </w:r>
      </w:del>
      <w:del w:id="2" w:author="BT_SENRG" w:date="2017-12-13T16:57:00Z">
        <w:r w:rsidDel="00AB355B">
          <w:delText>ed</w:delText>
        </w:r>
      </w:del>
      <w:del w:id="3" w:author="BT_SENRG" w:date="2017-12-13T16:59:00Z">
        <w:r w:rsidDel="001C6CAC">
          <w:delText xml:space="preserve"> to </w:delText>
        </w:r>
      </w:del>
      <w:r>
        <w:t>analyse</w:t>
      </w:r>
      <w:ins w:id="4" w:author="BT_SENRG" w:date="2017-12-13T16:59:00Z">
        <w:r w:rsidR="001C6CAC">
          <w:t>s</w:t>
        </w:r>
      </w:ins>
      <w:r>
        <w:t xml:space="preserve"> the hypothesis that feelings of </w:t>
      </w:r>
      <w:commentRangeStart w:id="5"/>
      <w:del w:id="6" w:author="Jacob Taylor" w:date="2018-02-07T11:29:00Z">
        <w:r w:rsidDel="00A01B41">
          <w:delText>“</w:delText>
        </w:r>
      </w:del>
      <w:r>
        <w:t>team click</w:t>
      </w:r>
      <w:del w:id="7" w:author="Jacob Taylor" w:date="2018-02-07T11:29:00Z">
        <w:r w:rsidDel="00A01B41">
          <w:delText>”</w:delText>
        </w:r>
      </w:del>
      <w:r>
        <w:t xml:space="preserve"> </w:t>
      </w:r>
      <w:commentRangeEnd w:id="5"/>
      <w:r w:rsidR="001C6CAC">
        <w:rPr>
          <w:rStyle w:val="CommentReference"/>
        </w:rPr>
        <w:commentReference w:id="5"/>
      </w:r>
      <w:r>
        <w:t>mediate</w:t>
      </w:r>
      <w:ins w:id="8" w:author="BT_SENRG" w:date="2017-12-13T16:59:00Z">
        <w:r w:rsidR="001C6CAC">
          <w:t>s</w:t>
        </w:r>
      </w:ins>
      <w:r>
        <w:t xml:space="preserve"> a relationship between perceptions of joint-action success and social bonding. The study took place in the context of a</w:t>
      </w:r>
      <w:ins w:id="9" w:author="BT_SENRG" w:date="2017-12-13T16:59:00Z">
        <w:r w:rsidR="001C6CAC">
          <w:t xml:space="preserve"> 2016</w:t>
        </w:r>
      </w:ins>
      <w:r>
        <w:t xml:space="preserve"> two-day National Rugby Sevens Tournament in Qianan, Hebei Province, China </w:t>
      </w:r>
      <w:del w:id="10" w:author="BT_SENRG" w:date="2017-12-13T17:00:00Z">
        <w:r w:rsidDel="001C6CAC">
          <w:delText xml:space="preserve">July 16-17 2016 </w:delText>
        </w:r>
      </w:del>
      <w:r>
        <w:t xml:space="preserve">(hereafter the Tournament). Self-report survey measures and data gleaned from official Tournament performance records were collected at various time points before, during, and after the Tournament. Athletes </w:t>
      </w:r>
      <w:del w:id="11" w:author="BT_SENRG" w:date="2017-12-13T17:00:00Z">
        <w:r w:rsidDel="001C6CAC">
          <w:delText xml:space="preserve">were asked to </w:delText>
        </w:r>
      </w:del>
      <w:r>
        <w:t>respond</w:t>
      </w:r>
      <w:ins w:id="12" w:author="BT_SENRG" w:date="2017-12-13T17:00:00Z">
        <w:r w:rsidR="001C6CAC">
          <w:t>ed</w:t>
        </w:r>
      </w:ins>
      <w:r>
        <w:t xml:space="preserve"> to survey questions </w:t>
      </w:r>
      <w:del w:id="13" w:author="BT_SENRG" w:date="2017-12-13T17:00:00Z">
        <w:r w:rsidDel="001C6CAC">
          <w:delText>designed to measure</w:delText>
        </w:r>
      </w:del>
      <w:ins w:id="14" w:author="BT_SENRG" w:date="2017-12-13T17:00:00Z">
        <w:r w:rsidR="001C6CAC">
          <w:t>on</w:t>
        </w:r>
      </w:ins>
      <w:r>
        <w:t xml:space="preserve"> perceptions of individual and team performance, feelings concerning team click, social bonding, as well as items designed to measure technical competence, personality type, feelings of exertion and fatigue, and injury status (among other items). When controlling for perceptions of individual performance success, technical competence of athletes, and objective measures of individual and team performance in the Tournament, results revealed significant statistical associations between </w:t>
      </w:r>
      <w:commentRangeStart w:id="15"/>
      <w:r>
        <w:t>1) perceptions of joint action success and feelings of team click, 2) feelings of team click and feelings of social bonding, and 3) perceptions of joint action success and feeling of social bonding.</w:t>
      </w:r>
      <w:commentRangeEnd w:id="15"/>
      <w:r w:rsidR="005535C6">
        <w:rPr>
          <w:rStyle w:val="CommentReference"/>
        </w:rPr>
        <w:commentReference w:id="15"/>
      </w:r>
      <w:r>
        <w:t xml:space="preserve"> </w:t>
      </w:r>
      <w:ins w:id="16" w:author="BT_SENRG" w:date="2017-12-13T17:05:00Z">
        <w:r w:rsidR="005535C6">
          <w:t xml:space="preserve">A </w:t>
        </w:r>
      </w:ins>
      <w:del w:id="17" w:author="BT_SENRG" w:date="2017-12-13T17:05:00Z">
        <w:r w:rsidDel="005535C6">
          <w:delText xml:space="preserve">In addition, a </w:delText>
        </w:r>
      </w:del>
      <w:r>
        <w:t xml:space="preserve">mediation analysis revealed that the relationship between perceptions of joint action success and social bonding was fully mediated by feelings of team click, suggesting that athletes felt more bonded to their teammates when they felt the “click” of successful joint action. </w:t>
      </w:r>
      <w:ins w:id="18" w:author="BT_SENRG" w:date="2017-12-13T17:05:00Z">
        <w:r w:rsidR="005535C6">
          <w:t>V</w:t>
        </w:r>
      </w:ins>
      <w:del w:id="19" w:author="BT_SENRG" w:date="2017-12-13T17:05:00Z">
        <w:r w:rsidDel="005535C6">
          <w:delText>v</w:delText>
        </w:r>
      </w:del>
      <w:r>
        <w:t xml:space="preserve">iolations of athlete expectations concerning joint action could be an important mechanism in the hypothesised relationship between joint action and social bonding. Results from this study are, however, inconclusive, and further controlled experimental studies are required to </w:t>
      </w:r>
      <w:del w:id="20" w:author="BT_SENRG" w:date="2017-12-13T17:06:00Z">
        <w:r w:rsidDel="005535C6">
          <w:delText xml:space="preserve">further </w:delText>
        </w:r>
      </w:del>
      <w:ins w:id="21" w:author="BT_SENRG" w:date="2017-12-13T17:06:00Z">
        <w:r w:rsidR="005535C6">
          <w:t xml:space="preserve">better </w:t>
        </w:r>
      </w:ins>
      <w:r>
        <w:t xml:space="preserve">investigate proximate mechanisms implicated </w:t>
      </w:r>
      <w:ins w:id="22" w:author="BT_SENRG" w:date="2017-12-13T17:06:00Z">
        <w:r w:rsidR="005535C6">
          <w:t xml:space="preserve">in </w:t>
        </w:r>
      </w:ins>
      <w:r>
        <w:t>social bonding in joint action.</w:t>
      </w:r>
    </w:p>
    <w:p w14:paraId="2A2DB7AA" w14:textId="77777777" w:rsidR="00CD6DAF" w:rsidRDefault="007C2C9C">
      <w:pPr>
        <w:pStyle w:val="Heading2"/>
        <w:widowControl/>
      </w:pPr>
      <w:r>
        <w:t>2  Introduction (not complete)</w:t>
      </w:r>
    </w:p>
    <w:p w14:paraId="36EBAC6E" w14:textId="77777777" w:rsidR="00CD6DAF" w:rsidRDefault="007C2C9C">
      <w:pPr>
        <w:spacing w:before="60"/>
      </w:pPr>
      <w:r>
        <w:t xml:space="preserve">When athletes coordinate their behaviours they do so by making predictions about the </w:t>
      </w:r>
      <w:commentRangeStart w:id="23"/>
      <w:r>
        <w:t>state of the world</w:t>
      </w:r>
      <w:commentRangeEnd w:id="23"/>
      <w:r w:rsidR="00396E1C">
        <w:rPr>
          <w:rStyle w:val="CommentReference"/>
        </w:rPr>
        <w:commentReference w:id="23"/>
      </w:r>
      <w:r>
        <w:t>. In the case of joint action, in which there are many autonomous moving parts, the accuracy of predictions concerning joint action rel</w:t>
      </w:r>
      <w:ins w:id="24" w:author="BT_SENRG" w:date="2017-12-13T17:09:00Z">
        <w:r w:rsidR="00396E1C">
          <w:t>ies</w:t>
        </w:r>
      </w:ins>
      <w:del w:id="25" w:author="BT_SENRG" w:date="2017-12-13T17:09:00Z">
        <w:r w:rsidDel="00396E1C">
          <w:delText>y</w:delText>
        </w:r>
      </w:del>
      <w:r>
        <w:t xml:space="preserve"> on the behaviours of others</w:t>
      </w:r>
      <w:del w:id="26" w:author="BT_SENRG" w:date="2017-12-13T17:09:00Z">
        <w:r w:rsidDel="00396E1C">
          <w:delText xml:space="preserve"> for their accuracy</w:delText>
        </w:r>
      </w:del>
      <w:r>
        <w:t>. Annecdot</w:t>
      </w:r>
      <w:ins w:id="27" w:author="BT_SENRG" w:date="2017-12-13T17:09:00Z">
        <w:r w:rsidR="00396E1C">
          <w:t>al</w:t>
        </w:r>
      </w:ins>
      <w:del w:id="28" w:author="BT_SENRG" w:date="2017-12-13T17:09:00Z">
        <w:r w:rsidDel="00396E1C">
          <w:delText>e</w:delText>
        </w:r>
      </w:del>
      <w:r>
        <w:t xml:space="preserve"> and observation</w:t>
      </w:r>
      <w:ins w:id="29" w:author="BT_SENRG" w:date="2017-12-13T17:09:00Z">
        <w:r w:rsidR="00396E1C">
          <w:t>al</w:t>
        </w:r>
      </w:ins>
      <w:r>
        <w:t xml:space="preserve"> </w:t>
      </w:r>
      <w:ins w:id="30" w:author="BT_SENRG" w:date="2017-12-13T17:10:00Z">
        <w:r w:rsidR="00396E1C">
          <w:t>evidence of</w:t>
        </w:r>
      </w:ins>
      <w:del w:id="31" w:author="BT_SENRG" w:date="2017-12-13T17:10:00Z">
        <w:r w:rsidDel="00396E1C">
          <w:delText>in</w:delText>
        </w:r>
      </w:del>
      <w:r>
        <w:t xml:space="preserve"> team sport</w:t>
      </w:r>
      <w:ins w:id="32" w:author="BT_SENRG" w:date="2017-12-13T17:10:00Z">
        <w:r w:rsidR="00396E1C">
          <w:t>s</w:t>
        </w:r>
      </w:ins>
      <w:r>
        <w:t xml:space="preserve"> </w:t>
      </w:r>
      <w:ins w:id="33" w:author="BT_SENRG" w:date="2017-12-13T17:10:00Z">
        <w:r w:rsidR="00396E1C">
          <w:t>(</w:t>
        </w:r>
      </w:ins>
      <w:r>
        <w:t>and other joint activities involving complex realtime coordination of behaviours around technically demanding tasks</w:t>
      </w:r>
      <w:ins w:id="34" w:author="BT_SENRG" w:date="2017-12-13T17:10:00Z">
        <w:r w:rsidR="00396E1C">
          <w:t>)</w:t>
        </w:r>
      </w:ins>
      <w:r>
        <w:t xml:space="preserve"> </w:t>
      </w:r>
      <w:commentRangeStart w:id="35"/>
      <w:r>
        <w:t>suggests that the phenomenology associated with co-actors’ perception</w:t>
      </w:r>
      <w:ins w:id="36" w:author="BT_SENRG" w:date="2017-12-13T17:10:00Z">
        <w:r w:rsidR="00396E1C">
          <w:t>s</w:t>
        </w:r>
      </w:ins>
      <w:r>
        <w:t xml:space="preserve"> of joint action “clicking into place” is an extremely powerful social bonding agent</w:t>
      </w:r>
      <w:commentRangeEnd w:id="35"/>
      <w:r w:rsidR="00396E1C">
        <w:rPr>
          <w:rStyle w:val="CommentReference"/>
        </w:rPr>
        <w:commentReference w:id="35"/>
      </w:r>
      <w:r>
        <w:t xml:space="preserve">. Feelings of team click appear to be associated with feelings of extended agency, and may function as a strong signal of co-actor reliability. Thus, athletes’ perception of joint action success, especially the feeling associated with the “click” of joint action, could be an important facet </w:t>
      </w:r>
      <w:del w:id="37" w:author="BT_SENRG" w:date="2017-12-13T17:13:00Z">
        <w:r w:rsidDel="00396E1C">
          <w:delText xml:space="preserve">of </w:delText>
        </w:r>
      </w:del>
      <w:ins w:id="38" w:author="BT_SENRG" w:date="2017-12-13T17:13:00Z">
        <w:r w:rsidR="00396E1C">
          <w:t xml:space="preserve">in </w:t>
        </w:r>
      </w:ins>
      <w:del w:id="39" w:author="BT_SENRG" w:date="2017-12-13T17:13:00Z">
        <w:r w:rsidDel="00396E1C">
          <w:delText xml:space="preserve">the </w:delText>
        </w:r>
      </w:del>
      <w:r>
        <w:t>explan</w:t>
      </w:r>
      <w:ins w:id="40" w:author="BT_SENRG" w:date="2017-12-13T17:13:00Z">
        <w:r w:rsidR="00396E1C">
          <w:t>ing</w:t>
        </w:r>
      </w:ins>
      <w:del w:id="41" w:author="BT_SENRG" w:date="2017-12-13T17:13:00Z">
        <w:r w:rsidDel="00396E1C">
          <w:delText>ation</w:delText>
        </w:r>
      </w:del>
      <w:r>
        <w:t xml:space="preserve"> </w:t>
      </w:r>
      <w:del w:id="42" w:author="BT_SENRG" w:date="2017-12-13T17:13:00Z">
        <w:r w:rsidDel="00396E1C">
          <w:delText xml:space="preserve">for </w:delText>
        </w:r>
      </w:del>
      <w:r>
        <w:t>why</w:t>
      </w:r>
      <w:ins w:id="43" w:author="BT_SENRG" w:date="2017-12-13T17:13:00Z">
        <w:r w:rsidR="00396E1C">
          <w:t xml:space="preserve"> it is that</w:t>
        </w:r>
      </w:ins>
      <w:r>
        <w:t xml:space="preserve"> when </w:t>
      </w:r>
      <w:r>
        <w:lastRenderedPageBreak/>
        <w:t>humans move together, we bond together. Lit Review: Joint Action framework Experimental evidence from the behavioural synchrony and mimicry literatures suggests that high quality coordination of movement between co-actors in joint action may be a powerful source of positive affect, blurring of self-other agency, pro-sociality, and cooperation Mogan2017. Beyond these literatures, the relationship between less tightly coupled joint action and social bonding is yet to be thoroughly tested. Anecdotal and observational evidence from anthropology and psychology—particularly the psychology of “flow” Csikszentmihalyi1992,Jackson1999—suggests that perceptions of joint action success may set the psychological foundation for processes of affiliation and cohesion. Various neurological, cognitive, and sociological strands of evidence support this proposal. Perceptions of successful synchronisation of behaviour in joint action appears to have positive implications for individual psychophysiological function, health, and subjective well being Wheatley2012. Likewise, there is well-documented evidence of a link between psycho-social isolation and ill-health and developmental and neurocognitive deficits in behaviours key to dynamic interpersonal interaction [e.g.][]Blakemore2005,Baron-Cohen1991.</w:t>
      </w:r>
    </w:p>
    <w:p w14:paraId="0A42D03B" w14:textId="77777777" w:rsidR="00CD6DAF" w:rsidRDefault="007C2C9C">
      <w:pPr>
        <w:ind w:firstLine="300"/>
      </w:pPr>
      <w:commentRangeStart w:id="44"/>
      <w:r>
        <w:t>There is evidence to suggest that perceptions of joint action success</w:t>
      </w:r>
      <w:commentRangeEnd w:id="44"/>
      <w:r w:rsidR="00396E1C">
        <w:rPr>
          <w:rStyle w:val="CommentReference"/>
        </w:rPr>
        <w:commentReference w:id="44"/>
      </w:r>
      <w:r>
        <w:t xml:space="preserve">, relative to prior expectations, could be a key factor in an athlete’s social experience of joint action: </w:t>
      </w:r>
      <w:commentRangeStart w:id="45"/>
      <w:r>
        <w:t>when abilities are extended, when teammates are reliable, etc</w:t>
      </w:r>
      <w:commentRangeEnd w:id="45"/>
      <w:r w:rsidR="00396E1C">
        <w:rPr>
          <w:rStyle w:val="CommentReference"/>
        </w:rPr>
        <w:commentReference w:id="45"/>
      </w:r>
      <w:r>
        <w:t>. In this study, professional rugby players were surveyed before, during, and after a high-intensity, high-stakes National professional rugby tournament</w:t>
      </w:r>
      <w:ins w:id="46" w:author="BT_SENRG" w:date="2017-12-13T17:18:00Z">
        <w:r w:rsidR="006232C5">
          <w:t xml:space="preserve"> in order to establish the nature of the relationship between &lt;insert 3 factors here&gt;</w:t>
        </w:r>
      </w:ins>
      <w:r>
        <w:t>. (needs more development, feel free to skip).</w:t>
      </w:r>
      <w:ins w:id="47" w:author="BT_SENRG" w:date="2017-12-13T17:18:00Z">
        <w:r w:rsidR="006232C5">
          <w:t xml:space="preserve"> Ps I don’t think this necessarily needs more development. Just signpost back to overall intro where you first defined some of the key factors. Short n</w:t>
        </w:r>
      </w:ins>
      <w:ins w:id="48" w:author="BT_SENRG" w:date="2017-12-13T17:19:00Z">
        <w:r w:rsidR="006232C5">
          <w:t>’ sweet is good!</w:t>
        </w:r>
      </w:ins>
    </w:p>
    <w:p w14:paraId="403B19DC" w14:textId="77777777" w:rsidR="00CD6DAF" w:rsidRDefault="007C2C9C">
      <w:pPr>
        <w:pStyle w:val="Heading3"/>
        <w:widowControl/>
        <w:spacing w:before="120"/>
      </w:pPr>
      <w:r>
        <w:t>2.1  Predictions</w:t>
      </w:r>
    </w:p>
    <w:p w14:paraId="365BF021" w14:textId="77777777" w:rsidR="006232C5" w:rsidRDefault="006232C5">
      <w:pPr>
        <w:spacing w:before="60"/>
        <w:rPr>
          <w:ins w:id="49" w:author="BT_SENRG" w:date="2017-12-13T17:19:00Z"/>
        </w:rPr>
      </w:pPr>
      <w:ins w:id="50" w:author="BT_SENRG" w:date="2017-12-13T17:19:00Z">
        <w:r>
          <w:t>Based on previous literature, the following predictions were formulated:</w:t>
        </w:r>
      </w:ins>
    </w:p>
    <w:p w14:paraId="0017E85A" w14:textId="77777777" w:rsidR="006232C5" w:rsidRDefault="006232C5">
      <w:pPr>
        <w:spacing w:before="60"/>
        <w:ind w:left="1134" w:hanging="1134"/>
        <w:rPr>
          <w:ins w:id="51" w:author="BT_SENRG" w:date="2017-12-13T17:19:00Z"/>
        </w:rPr>
        <w:pPrChange w:id="52" w:author="BT_SENRG" w:date="2017-12-13T17:21:00Z">
          <w:pPr>
            <w:spacing w:before="60"/>
          </w:pPr>
        </w:pPrChange>
      </w:pPr>
      <w:commentRangeStart w:id="53"/>
      <w:ins w:id="54" w:author="BT_SENRG" w:date="2017-12-13T17:20:00Z">
        <w:r>
          <w:t xml:space="preserve">Prediction </w:t>
        </w:r>
      </w:ins>
      <w:del w:id="55" w:author="BT_SENRG" w:date="2017-12-13T17:19:00Z">
        <w:r w:rsidR="007C2C9C" w:rsidDel="006232C5">
          <w:delText xml:space="preserve">I predict that </w:delText>
        </w:r>
      </w:del>
      <w:r w:rsidR="007C2C9C">
        <w:t>1</w:t>
      </w:r>
      <w:ins w:id="56" w:author="BT_SENRG" w:date="2017-12-13T17:24:00Z">
        <w:r w:rsidR="003D06F6">
          <w:t>:</w:t>
        </w:r>
      </w:ins>
      <w:del w:id="57" w:author="BT_SENRG" w:date="2017-12-13T17:23:00Z">
        <w:r w:rsidR="007C2C9C" w:rsidDel="006232C5">
          <w:delText>)</w:delText>
        </w:r>
      </w:del>
      <w:r w:rsidR="007C2C9C">
        <w:t xml:space="preserve"> </w:t>
      </w:r>
      <w:ins w:id="58" w:author="BT_SENRG" w:date="2017-12-13T17:20:00Z">
        <w:r>
          <w:t>A</w:t>
        </w:r>
      </w:ins>
      <w:del w:id="59" w:author="BT_SENRG" w:date="2017-12-13T17:20:00Z">
        <w:r w:rsidR="007C2C9C" w:rsidDel="006232C5">
          <w:delText>a</w:delText>
        </w:r>
      </w:del>
      <w:r w:rsidR="007C2C9C">
        <w:t>thletes who perceive greater success in joint action will experience higher levels of felt “team click.” I predict that relevant perceptions of joint action success will relate to athlete perceptions of either</w:t>
      </w:r>
      <w:ins w:id="60" w:author="BT_SENRG" w:date="2017-12-13T17:19:00Z">
        <w:r>
          <w:t>:</w:t>
        </w:r>
      </w:ins>
      <w:r w:rsidR="007C2C9C">
        <w:t xml:space="preserve"> </w:t>
      </w:r>
    </w:p>
    <w:p w14:paraId="30396750" w14:textId="77777777" w:rsidR="006232C5" w:rsidRDefault="007C2C9C">
      <w:pPr>
        <w:spacing w:before="60"/>
        <w:ind w:left="1560" w:hanging="426"/>
        <w:rPr>
          <w:ins w:id="61" w:author="BT_SENRG" w:date="2017-12-13T17:19:00Z"/>
        </w:rPr>
        <w:pPrChange w:id="62" w:author="BT_SENRG" w:date="2017-12-13T17:22:00Z">
          <w:pPr>
            <w:spacing w:before="60"/>
          </w:pPr>
        </w:pPrChange>
      </w:pPr>
      <w:r>
        <w:t>1.a)</w:t>
      </w:r>
      <w:ins w:id="63" w:author="BT_SENRG" w:date="2017-12-13T17:22:00Z">
        <w:r w:rsidR="006232C5">
          <w:t xml:space="preserve"> </w:t>
        </w:r>
        <w:r w:rsidR="006232C5">
          <w:tab/>
          <w:t>A</w:t>
        </w:r>
      </w:ins>
      <w:del w:id="64" w:author="BT_SENRG" w:date="2017-12-13T17:22:00Z">
        <w:r w:rsidDel="006232C5">
          <w:delText xml:space="preserve"> a</w:delText>
        </w:r>
      </w:del>
      <w:r>
        <w:t xml:space="preserve"> combination of specific technical components</w:t>
      </w:r>
      <w:del w:id="65" w:author="BT_SENRG" w:date="2017-12-13T17:30:00Z">
        <w:r w:rsidDel="00413C6B">
          <w:delText xml:space="preserve">, </w:delText>
        </w:r>
      </w:del>
    </w:p>
    <w:p w14:paraId="253D3EC2" w14:textId="77777777" w:rsidR="006232C5" w:rsidRDefault="007C2C9C">
      <w:pPr>
        <w:spacing w:before="60"/>
        <w:ind w:left="1560" w:hanging="426"/>
        <w:rPr>
          <w:ins w:id="66" w:author="BT_SENRG" w:date="2017-12-13T17:20:00Z"/>
        </w:rPr>
        <w:pPrChange w:id="67" w:author="BT_SENRG" w:date="2017-12-13T17:22:00Z">
          <w:pPr>
            <w:spacing w:before="60"/>
          </w:pPr>
        </w:pPrChange>
      </w:pPr>
      <w:r>
        <w:t>1.b)</w:t>
      </w:r>
      <w:ins w:id="68" w:author="BT_SENRG" w:date="2017-12-13T17:22:00Z">
        <w:r w:rsidR="006232C5">
          <w:tab/>
        </w:r>
      </w:ins>
      <w:del w:id="69" w:author="BT_SENRG" w:date="2017-12-13T17:22:00Z">
        <w:r w:rsidDel="006232C5">
          <w:delText xml:space="preserve"> </w:delText>
        </w:r>
      </w:del>
      <w:ins w:id="70" w:author="BT_SENRG" w:date="2017-12-13T17:22:00Z">
        <w:r w:rsidR="006232C5">
          <w:t>A</w:t>
        </w:r>
      </w:ins>
      <w:del w:id="71" w:author="BT_SENRG" w:date="2017-12-13T17:22:00Z">
        <w:r w:rsidDel="006232C5">
          <w:delText>a</w:delText>
        </w:r>
      </w:del>
      <w:r>
        <w:t>n overall perception of team performance relative to prior expectations</w:t>
      </w:r>
      <w:del w:id="72" w:author="BT_SENRG" w:date="2017-12-13T17:30:00Z">
        <w:r w:rsidDel="00413C6B">
          <w:delText>, or</w:delText>
        </w:r>
      </w:del>
    </w:p>
    <w:p w14:paraId="399D5FA9" w14:textId="77777777" w:rsidR="006232C5" w:rsidRDefault="007C2C9C">
      <w:pPr>
        <w:spacing w:before="60"/>
        <w:ind w:left="1560" w:hanging="426"/>
        <w:rPr>
          <w:ins w:id="73" w:author="BT_SENRG" w:date="2017-12-13T17:20:00Z"/>
        </w:rPr>
        <w:pPrChange w:id="74" w:author="BT_SENRG" w:date="2017-12-13T17:22:00Z">
          <w:pPr>
            <w:spacing w:before="60"/>
          </w:pPr>
        </w:pPrChange>
      </w:pPr>
      <w:del w:id="75" w:author="BT_SENRG" w:date="2017-12-13T17:20:00Z">
        <w:r w:rsidDel="006232C5">
          <w:delText xml:space="preserve"> </w:delText>
        </w:r>
      </w:del>
      <w:r>
        <w:t xml:space="preserve">1.c) </w:t>
      </w:r>
      <w:ins w:id="76" w:author="BT_SENRG" w:date="2017-12-13T17:22:00Z">
        <w:r w:rsidR="006232C5">
          <w:tab/>
          <w:t>A</w:t>
        </w:r>
      </w:ins>
      <w:del w:id="77" w:author="BT_SENRG" w:date="2017-12-13T17:22:00Z">
        <w:r w:rsidDel="006232C5">
          <w:delText>a</w:delText>
        </w:r>
      </w:del>
      <w:r>
        <w:t xml:space="preserve">n interaction between these two dimensions of team performance. </w:t>
      </w:r>
    </w:p>
    <w:p w14:paraId="656B9F4C" w14:textId="77777777" w:rsidR="006232C5" w:rsidRDefault="006232C5">
      <w:pPr>
        <w:spacing w:before="60"/>
        <w:ind w:left="1134" w:hanging="1134"/>
        <w:rPr>
          <w:ins w:id="78" w:author="BT_SENRG" w:date="2017-12-13T17:20:00Z"/>
        </w:rPr>
        <w:pPrChange w:id="79" w:author="BT_SENRG" w:date="2017-12-13T17:22:00Z">
          <w:pPr>
            <w:spacing w:before="60"/>
          </w:pPr>
        </w:pPrChange>
      </w:pPr>
      <w:ins w:id="80" w:author="BT_SENRG" w:date="2017-12-13T17:20:00Z">
        <w:r>
          <w:t xml:space="preserve">Prediction </w:t>
        </w:r>
      </w:ins>
      <w:del w:id="81" w:author="BT_SENRG" w:date="2017-12-13T17:20:00Z">
        <w:r w:rsidR="007C2C9C" w:rsidDel="006232C5">
          <w:delText xml:space="preserve">I also predict that </w:delText>
        </w:r>
      </w:del>
      <w:r w:rsidR="007C2C9C">
        <w:t>2</w:t>
      </w:r>
      <w:ins w:id="82" w:author="BT_SENRG" w:date="2017-12-13T17:24:00Z">
        <w:r w:rsidR="003D06F6">
          <w:t>:</w:t>
        </w:r>
      </w:ins>
      <w:del w:id="83" w:author="BT_SENRG" w:date="2017-12-13T17:24:00Z">
        <w:r w:rsidR="007C2C9C" w:rsidDel="003D06F6">
          <w:delText>)</w:delText>
        </w:r>
      </w:del>
      <w:r w:rsidR="007C2C9C">
        <w:t xml:space="preserve"> </w:t>
      </w:r>
      <w:ins w:id="84" w:author="BT_SENRG" w:date="2017-12-13T17:20:00Z">
        <w:r>
          <w:t>A</w:t>
        </w:r>
      </w:ins>
      <w:del w:id="85" w:author="BT_SENRG" w:date="2017-12-13T17:20:00Z">
        <w:r w:rsidR="007C2C9C" w:rsidDel="006232C5">
          <w:delText>a</w:delText>
        </w:r>
      </w:del>
      <w:r w:rsidR="007C2C9C">
        <w:t xml:space="preserve">thletes who experience higher levels of team click will report higher levels of social bonding. </w:t>
      </w:r>
    </w:p>
    <w:p w14:paraId="6CCB1CB2" w14:textId="7F61D129" w:rsidR="006232C5" w:rsidRDefault="007C2C9C">
      <w:pPr>
        <w:spacing w:before="60"/>
        <w:ind w:left="1134" w:hanging="1134"/>
        <w:rPr>
          <w:ins w:id="86" w:author="BT_SENRG" w:date="2017-12-13T17:20:00Z"/>
        </w:rPr>
        <w:pPrChange w:id="87" w:author="BT_SENRG" w:date="2017-12-13T17:22:00Z">
          <w:pPr>
            <w:spacing w:before="60"/>
          </w:pPr>
        </w:pPrChange>
      </w:pPr>
      <w:del w:id="88" w:author="BT_SENRG" w:date="2017-12-13T17:20:00Z">
        <w:r w:rsidDel="006232C5">
          <w:delText>In addition, I predict that</w:delText>
        </w:r>
      </w:del>
      <w:ins w:id="89" w:author="BT_SENRG" w:date="2017-12-13T17:20:00Z">
        <w:r w:rsidR="006232C5">
          <w:t>Prediction</w:t>
        </w:r>
      </w:ins>
      <w:r>
        <w:t xml:space="preserve"> 3</w:t>
      </w:r>
      <w:ins w:id="90" w:author="BT_SENRG" w:date="2017-12-13T17:24:00Z">
        <w:r w:rsidR="003D06F6">
          <w:t>:</w:t>
        </w:r>
      </w:ins>
      <w:del w:id="91" w:author="BT_SENRG" w:date="2017-12-13T17:24:00Z">
        <w:r w:rsidDel="003D06F6">
          <w:delText>)</w:delText>
        </w:r>
      </w:del>
      <w:r>
        <w:t xml:space="preserve"> </w:t>
      </w:r>
      <w:ins w:id="92" w:author="BT_SENRG" w:date="2017-12-13T17:20:00Z">
        <w:r w:rsidR="006232C5">
          <w:t>M</w:t>
        </w:r>
      </w:ins>
      <w:del w:id="93" w:author="BT_SENRG" w:date="2017-12-13T17:20:00Z">
        <w:r w:rsidDel="006232C5">
          <w:delText>m</w:delText>
        </w:r>
      </w:del>
      <w:r>
        <w:t xml:space="preserve">ore positive perceptions of joint action success will predict higher levels of social bonding, driven by </w:t>
      </w:r>
      <w:ins w:id="94" w:author="BT_SENRG" w:date="2017-12-13T17:30:00Z">
        <w:r w:rsidR="00413C6B">
          <w:t xml:space="preserve">either </w:t>
        </w:r>
      </w:ins>
      <w:r>
        <w:t>more positive</w:t>
      </w:r>
      <w:ins w:id="95" w:author="BT_SENRG" w:date="2017-12-13T17:29:00Z">
        <w:r w:rsidR="00413C6B">
          <w:t>:</w:t>
        </w:r>
      </w:ins>
      <w:r>
        <w:t xml:space="preserve"> </w:t>
      </w:r>
    </w:p>
    <w:p w14:paraId="04C6C102" w14:textId="77777777" w:rsidR="00413C6B" w:rsidRDefault="007C2C9C">
      <w:pPr>
        <w:spacing w:before="60"/>
        <w:ind w:left="1418" w:hanging="284"/>
        <w:rPr>
          <w:ins w:id="96" w:author="BT_SENRG" w:date="2017-12-13T17:29:00Z"/>
        </w:rPr>
        <w:pPrChange w:id="97" w:author="BT_SENRG" w:date="2017-12-13T17:23:00Z">
          <w:pPr>
            <w:spacing w:before="60"/>
          </w:pPr>
        </w:pPrChange>
      </w:pPr>
      <w:r>
        <w:t>3.a)</w:t>
      </w:r>
      <w:ins w:id="98" w:author="BT_SENRG" w:date="2017-12-13T17:22:00Z">
        <w:r w:rsidR="006232C5">
          <w:tab/>
          <w:t xml:space="preserve"> </w:t>
        </w:r>
      </w:ins>
      <w:del w:id="99" w:author="BT_SENRG" w:date="2017-12-13T17:22:00Z">
        <w:r w:rsidDel="006232C5">
          <w:delText xml:space="preserve"> </w:delText>
        </w:r>
      </w:del>
      <w:ins w:id="100" w:author="BT_SENRG" w:date="2017-12-13T17:22:00Z">
        <w:r w:rsidR="006232C5">
          <w:t>P</w:t>
        </w:r>
      </w:ins>
      <w:del w:id="101" w:author="BT_SENRG" w:date="2017-12-13T17:22:00Z">
        <w:r w:rsidDel="006232C5">
          <w:delText>p</w:delText>
        </w:r>
      </w:del>
      <w:r>
        <w:t>erceptions of components of team performance</w:t>
      </w:r>
      <w:del w:id="102" w:author="BT_SENRG" w:date="2017-12-13T17:29:00Z">
        <w:r w:rsidDel="00413C6B">
          <w:delText>, or</w:delText>
        </w:r>
      </w:del>
      <w:r>
        <w:t xml:space="preserve"> </w:t>
      </w:r>
    </w:p>
    <w:p w14:paraId="4718BCB1" w14:textId="2F33772E" w:rsidR="006232C5" w:rsidRDefault="007C2C9C">
      <w:pPr>
        <w:spacing w:before="60"/>
        <w:ind w:left="1418" w:hanging="284"/>
        <w:rPr>
          <w:ins w:id="103" w:author="BT_SENRG" w:date="2017-12-13T17:21:00Z"/>
        </w:rPr>
        <w:pPrChange w:id="104" w:author="BT_SENRG" w:date="2017-12-13T17:23:00Z">
          <w:pPr>
            <w:spacing w:before="60"/>
          </w:pPr>
        </w:pPrChange>
      </w:pPr>
      <w:r>
        <w:t xml:space="preserve">3.b) </w:t>
      </w:r>
      <w:commentRangeStart w:id="105"/>
      <w:ins w:id="106" w:author="BT_SENRG" w:date="2017-12-13T17:29:00Z">
        <w:r w:rsidR="00413C6B">
          <w:t xml:space="preserve">A </w:t>
        </w:r>
      </w:ins>
      <w:r>
        <w:t xml:space="preserve">violation </w:t>
      </w:r>
      <w:commentRangeEnd w:id="105"/>
      <w:r w:rsidR="00413C6B">
        <w:rPr>
          <w:rStyle w:val="CommentReference"/>
        </w:rPr>
        <w:commentReference w:id="105"/>
      </w:r>
      <w:r>
        <w:t>of team performance expectations</w:t>
      </w:r>
      <w:del w:id="107" w:author="BT_SENRG" w:date="2017-12-13T17:30:00Z">
        <w:r w:rsidDel="00413C6B">
          <w:delText>,</w:delText>
        </w:r>
      </w:del>
      <w:del w:id="108" w:author="BT_SENRG" w:date="2017-12-13T17:29:00Z">
        <w:r w:rsidDel="00413C6B">
          <w:delText xml:space="preserve"> </w:delText>
        </w:r>
      </w:del>
      <w:del w:id="109" w:author="BT_SENRG" w:date="2017-12-13T17:21:00Z">
        <w:r w:rsidDel="006232C5">
          <w:delText>or</w:delText>
        </w:r>
      </w:del>
      <w:r>
        <w:t xml:space="preserve"> </w:t>
      </w:r>
    </w:p>
    <w:p w14:paraId="1B0BBF06" w14:textId="20636296" w:rsidR="006232C5" w:rsidRDefault="007C2C9C">
      <w:pPr>
        <w:spacing w:before="60"/>
        <w:ind w:left="1418" w:hanging="284"/>
        <w:rPr>
          <w:ins w:id="110" w:author="BT_SENRG" w:date="2017-12-13T17:21:00Z"/>
        </w:rPr>
        <w:pPrChange w:id="111" w:author="BT_SENRG" w:date="2017-12-13T17:22:00Z">
          <w:pPr>
            <w:spacing w:before="60"/>
          </w:pPr>
        </w:pPrChange>
      </w:pPr>
      <w:r>
        <w:t>3.</w:t>
      </w:r>
      <w:ins w:id="112" w:author="BT_SENRG" w:date="2017-12-13T17:29:00Z">
        <w:r w:rsidR="00413C6B">
          <w:t>c</w:t>
        </w:r>
      </w:ins>
      <w:del w:id="113" w:author="BT_SENRG" w:date="2017-12-13T17:29:00Z">
        <w:r w:rsidDel="00413C6B">
          <w:delText>b</w:delText>
        </w:r>
      </w:del>
      <w:r>
        <w:t xml:space="preserve">) </w:t>
      </w:r>
      <w:ins w:id="114" w:author="BT_SENRG" w:date="2017-12-13T17:23:00Z">
        <w:r w:rsidR="006232C5">
          <w:t>A</w:t>
        </w:r>
      </w:ins>
      <w:del w:id="115" w:author="BT_SENRG" w:date="2017-12-13T17:23:00Z">
        <w:r w:rsidDel="006232C5">
          <w:delText>a</w:delText>
        </w:r>
      </w:del>
      <w:r>
        <w:t xml:space="preserve">n interaction between the two predictors. </w:t>
      </w:r>
    </w:p>
    <w:p w14:paraId="2CAC1229" w14:textId="77777777" w:rsidR="00CD6DAF" w:rsidRDefault="006232C5">
      <w:pPr>
        <w:spacing w:before="60"/>
        <w:ind w:left="1134" w:hanging="1134"/>
        <w:pPrChange w:id="116" w:author="BT_SENRG" w:date="2017-12-13T17:21:00Z">
          <w:pPr>
            <w:spacing w:before="60"/>
          </w:pPr>
        </w:pPrChange>
      </w:pPr>
      <w:ins w:id="117" w:author="BT_SENRG" w:date="2017-12-13T17:21:00Z">
        <w:r>
          <w:t>P</w:t>
        </w:r>
      </w:ins>
      <w:del w:id="118" w:author="BT_SENRG" w:date="2017-12-13T17:21:00Z">
        <w:r w:rsidR="007C2C9C" w:rsidDel="006232C5">
          <w:delText>Finally, I p</w:delText>
        </w:r>
      </w:del>
      <w:r w:rsidR="007C2C9C">
        <w:t>redict</w:t>
      </w:r>
      <w:ins w:id="119" w:author="BT_SENRG" w:date="2017-12-13T17:21:00Z">
        <w:r>
          <w:t>ion</w:t>
        </w:r>
      </w:ins>
      <w:del w:id="120" w:author="BT_SENRG" w:date="2017-12-13T17:21:00Z">
        <w:r w:rsidR="007C2C9C" w:rsidDel="006232C5">
          <w:delText xml:space="preserve"> that</w:delText>
        </w:r>
      </w:del>
      <w:r w:rsidR="007C2C9C">
        <w:t xml:space="preserve"> 4</w:t>
      </w:r>
      <w:ins w:id="121" w:author="BT_SENRG" w:date="2017-12-13T17:24:00Z">
        <w:r w:rsidR="003D06F6">
          <w:t>:</w:t>
        </w:r>
      </w:ins>
      <w:del w:id="122" w:author="BT_SENRG" w:date="2017-12-13T17:24:00Z">
        <w:r w:rsidR="007C2C9C" w:rsidDel="003D06F6">
          <w:delText>)</w:delText>
        </w:r>
      </w:del>
      <w:r w:rsidR="007C2C9C">
        <w:t xml:space="preserve"> Team Click will mediate a direct relationship between perceptions of joint action and social bonding.</w:t>
      </w:r>
    </w:p>
    <w:commentRangeEnd w:id="53"/>
    <w:p w14:paraId="60418596" w14:textId="77777777" w:rsidR="00CD6DAF" w:rsidRDefault="003D06F6">
      <w:pPr>
        <w:pStyle w:val="Heading2"/>
        <w:widowControl/>
      </w:pPr>
      <w:r>
        <w:rPr>
          <w:rStyle w:val="CommentReference"/>
          <w:b w:val="0"/>
          <w:bCs w:val="0"/>
        </w:rPr>
        <w:lastRenderedPageBreak/>
        <w:commentReference w:id="53"/>
      </w:r>
      <w:r w:rsidR="007C2C9C">
        <w:t>3  Method</w:t>
      </w:r>
    </w:p>
    <w:p w14:paraId="4CAEAB66" w14:textId="77777777" w:rsidR="00CD6DAF" w:rsidRDefault="007C2C9C">
      <w:pPr>
        <w:pStyle w:val="Heading3"/>
        <w:widowControl/>
        <w:spacing w:before="180"/>
      </w:pPr>
      <w:r>
        <w:t>3.1  Participants</w:t>
      </w:r>
    </w:p>
    <w:p w14:paraId="63F25513" w14:textId="77777777" w:rsidR="00CD6DAF" w:rsidRDefault="007C2C9C">
      <w:pPr>
        <w:spacing w:before="60"/>
      </w:pPr>
      <w:r>
        <w:t>174 Chinese professional adult rugby players from 8 menÃ¢Â€Â™s provincial teams and 7 womenÃ¢Â€Â™s provincial teams were surveyed (mean athletes per team = 11.6 (</w:t>
      </w:r>
      <w:r>
        <w:rPr>
          <w:i/>
          <w:iCs/>
        </w:rPr>
        <w:t>SD</w:t>
      </w:r>
      <w:r>
        <w:t xml:space="preserve">=1.06), </w:t>
      </w:r>
      <w:r>
        <w:rPr>
          <w:i/>
          <w:iCs/>
        </w:rPr>
        <w:t>male</w:t>
      </w:r>
      <w:r>
        <w:t xml:space="preserve">=93, </w:t>
      </w:r>
      <w:r>
        <w:rPr>
          <w:i/>
          <w:iCs/>
        </w:rPr>
        <w:t>M</w:t>
      </w:r>
      <w:r>
        <w:t>(</w:t>
      </w:r>
      <w:r>
        <w:rPr>
          <w:i/>
          <w:iCs/>
        </w:rPr>
        <w:t>age</w:t>
      </w:r>
      <w:r>
        <w:t>)=21.67 (</w:t>
      </w:r>
      <w:r>
        <w:rPr>
          <w:i/>
          <w:iCs/>
        </w:rPr>
        <w:t>SD</w:t>
      </w:r>
      <w:r>
        <w:t xml:space="preserve">=3.67, </w:t>
      </w:r>
      <w:r>
        <w:rPr>
          <w:i/>
          <w:iCs/>
        </w:rPr>
        <w:t>range</w:t>
      </w:r>
      <w:r>
        <w:t xml:space="preserve">=16−32))—once before (2-4 days before, </w:t>
      </w:r>
      <w:r>
        <w:rPr>
          <w:i/>
          <w:iCs/>
        </w:rPr>
        <w:t>n</w:t>
      </w:r>
      <w:r>
        <w:t xml:space="preserve">=120), twice during (once each day of the two day tournament, following the 2nd or 3rd game of each day, </w:t>
      </w:r>
      <w:r>
        <w:rPr>
          <w:i/>
          <w:iCs/>
        </w:rPr>
        <w:t>n</w:t>
      </w:r>
      <w:r>
        <w:t>=164), and once after the Tournament (</w:t>
      </w:r>
      <w:r>
        <w:rPr>
          <w:i/>
          <w:iCs/>
        </w:rPr>
        <w:t>n</w:t>
      </w:r>
      <w:r>
        <w:t>=118). The University of OxfordÃ¢Â€Â™s Central University Research Ethics Committee approved this study (SAME/CUREC1A/15-059).</w:t>
      </w:r>
    </w:p>
    <w:p w14:paraId="62B69EC1" w14:textId="77777777" w:rsidR="00CD6DAF" w:rsidRDefault="007C2C9C">
      <w:pPr>
        <w:pStyle w:val="Heading3"/>
        <w:widowControl/>
        <w:spacing w:before="120"/>
      </w:pPr>
      <w:r>
        <w:t>3.2  Materials</w:t>
      </w:r>
    </w:p>
    <w:p w14:paraId="12F53EB0" w14:textId="77777777" w:rsidR="00CD6DAF" w:rsidRDefault="007C2C9C">
      <w:pPr>
        <w:pStyle w:val="Heading4"/>
        <w:widowControl/>
        <w:spacing w:before="180"/>
      </w:pPr>
      <w:r>
        <w:t>3.2.1  The Tournament</w:t>
      </w:r>
    </w:p>
    <w:p w14:paraId="6572A0FB" w14:textId="77777777" w:rsidR="00CD6DAF" w:rsidRDefault="007C2C9C">
      <w:pPr>
        <w:spacing w:before="60"/>
      </w:pPr>
      <w:r>
        <w:t>“The Chinese National Rugby Sevens Championship” was held 16-17th July 2016 in Qianan, Hebei Province, China. The Tournament was the most important of the four national-level tournaments held in 2016 because results in the Tournament decided the title of overall men’s and womenÃ¢Â€Â™s national champion. The rugby players surveyed in the Tournament represent the top level of current professional rugby playing athletes in China.</w:t>
      </w:r>
    </w:p>
    <w:p w14:paraId="79969C1D" w14:textId="76A3B6D8" w:rsidR="00CD6DAF" w:rsidRDefault="007C2C9C">
      <w:pPr>
        <w:ind w:firstLine="300"/>
      </w:pPr>
      <w:r>
        <w:t>A rugby sevens tournament generally requires two full days to complete, and most teams play an average of 5 or 6 games in total. Within each tournament, participating teams are first divided into smaller pools, and spend the first day of the tournament playing a 14-minute game against every team in their pool. On the second day of the tournament, teams are re-grouped according to Day 1 results, and play in a three-round knock out phase to decide overall placings (usually quarter-, semi- and grand-final structure). On day 2, the top 8 teams of the tournament compete for</w:t>
      </w:r>
      <w:ins w:id="123" w:author="BT_SENRG" w:date="2017-12-13T17:40:00Z">
        <w:r w:rsidR="00176F88">
          <w:t xml:space="preserve"> the</w:t>
        </w:r>
      </w:ins>
      <w:r>
        <w:t xml:space="preserve"> overall championship in a quarter-semi-grand final format, and any remaining teams compete for the remaining placings below these 8 teams. The playing time for the grand-final is extended to 20 minutes (10 minutes per half, as opposed to the usual 7 minutes).</w:t>
      </w:r>
    </w:p>
    <w:p w14:paraId="21F00A0F" w14:textId="77777777" w:rsidR="00CD6DAF" w:rsidRDefault="007C2C9C">
      <w:pPr>
        <w:ind w:firstLine="300"/>
      </w:pPr>
      <w:r>
        <w:t>In this particular Tournament, seven women’s teams and eight men’s teams participated. The menÃ¢Â€Â™s competition was split into two pools of four teams each, and the womenÃ¢Â€Â™s competition was split into one pool of four and one pool of three teams (see Table </w:t>
      </w:r>
      <w:fldSimple w:instr="REF BMtab_poolStructure \* MERGEFORMAT ">
        <w:r>
          <w:t>?</w:t>
        </w:r>
      </w:fldSimple>
      <w:r>
        <w:t xml:space="preserve">). </w:t>
      </w:r>
    </w:p>
    <w:p w14:paraId="10BEAF4E" w14:textId="77777777" w:rsidR="00CD6DAF" w:rsidRDefault="00CD6DAF"/>
    <w:p w14:paraId="7E57EC3E" w14:textId="77777777" w:rsidR="00CD6DAF" w:rsidRDefault="00CD6DAF">
      <w:pPr>
        <w:pStyle w:val="Table"/>
        <w:spacing w:before="240"/>
      </w:pPr>
    </w:p>
    <w:p w14:paraId="0E0F0D79" w14:textId="77777777" w:rsidR="00CD6DAF" w:rsidRDefault="007C2C9C">
      <w:pPr>
        <w:pStyle w:val="Caption"/>
      </w:pPr>
      <w:r>
        <w:t xml:space="preserve">Table </w:t>
      </w:r>
      <w:bookmarkStart w:id="124" w:name="BMtab_poolStructure"/>
      <w:r>
        <w:t>1</w:t>
      </w:r>
      <w:bookmarkEnd w:id="124"/>
      <w:r>
        <w:t>: Tournament Pool Structure</w:t>
      </w:r>
      <w:r>
        <w:fldChar w:fldCharType="begin"/>
      </w:r>
      <w:r>
        <w:instrText>TC "1 Tournament Pool Structure" \f t</w:instrText>
      </w:r>
      <w:r>
        <w:fldChar w:fldCharType="end"/>
      </w:r>
    </w:p>
    <w:p w14:paraId="728493AD" w14:textId="77777777" w:rsidR="00CD6DAF" w:rsidRDefault="00CD6DAF">
      <w:pPr>
        <w:pStyle w:val="Caption"/>
        <w:rPr>
          <w:sz w:val="12"/>
          <w:szCs w:val="12"/>
        </w:rPr>
      </w:pPr>
    </w:p>
    <w:tbl>
      <w:tblPr>
        <w:tblW w:w="0" w:type="auto"/>
        <w:tblInd w:w="8" w:type="dxa"/>
        <w:tblLayout w:type="fixed"/>
        <w:tblCellMar>
          <w:left w:w="0" w:type="dxa"/>
          <w:right w:w="0" w:type="dxa"/>
        </w:tblCellMar>
        <w:tblLook w:val="0000" w:firstRow="0" w:lastRow="0" w:firstColumn="0" w:lastColumn="0" w:noHBand="0" w:noVBand="0"/>
      </w:tblPr>
      <w:tblGrid>
        <w:gridCol w:w="2714"/>
        <w:gridCol w:w="1444"/>
        <w:gridCol w:w="1295"/>
        <w:gridCol w:w="1444"/>
      </w:tblGrid>
      <w:tr w:rsidR="00CD6DAF" w14:paraId="0515A139" w14:textId="77777777">
        <w:tc>
          <w:tcPr>
            <w:tcW w:w="2714" w:type="dxa"/>
            <w:tcBorders>
              <w:top w:val="single" w:sz="6" w:space="0" w:color="auto"/>
              <w:left w:val="single" w:sz="6" w:space="0" w:color="auto"/>
              <w:bottom w:val="single" w:sz="6" w:space="0" w:color="auto"/>
              <w:right w:val="single" w:sz="6" w:space="0" w:color="auto"/>
            </w:tcBorders>
          </w:tcPr>
          <w:p w14:paraId="632240F1" w14:textId="77777777" w:rsidR="00CD6DAF" w:rsidRDefault="007C2C9C">
            <w:pPr>
              <w:jc w:val="center"/>
              <w:rPr>
                <w:sz w:val="12"/>
                <w:szCs w:val="12"/>
              </w:rPr>
            </w:pPr>
            <w:r>
              <w:rPr>
                <w:sz w:val="12"/>
                <w:szCs w:val="12"/>
              </w:rPr>
              <w:t xml:space="preserve"> </w:t>
            </w:r>
            <w:r>
              <w:rPr>
                <w:b/>
                <w:bCs/>
                <w:sz w:val="12"/>
                <w:szCs w:val="12"/>
              </w:rPr>
              <w:t>Women’s Pool A</w:t>
            </w:r>
          </w:p>
        </w:tc>
        <w:tc>
          <w:tcPr>
            <w:tcW w:w="1444" w:type="dxa"/>
            <w:tcBorders>
              <w:top w:val="single" w:sz="6" w:space="0" w:color="auto"/>
              <w:left w:val="single" w:sz="6" w:space="0" w:color="auto"/>
              <w:bottom w:val="single" w:sz="6" w:space="0" w:color="auto"/>
              <w:right w:val="double" w:sz="6" w:space="0" w:color="auto"/>
            </w:tcBorders>
          </w:tcPr>
          <w:p w14:paraId="34224960" w14:textId="77777777" w:rsidR="00CD6DAF" w:rsidRDefault="007C2C9C">
            <w:pPr>
              <w:jc w:val="center"/>
              <w:rPr>
                <w:sz w:val="12"/>
                <w:szCs w:val="12"/>
              </w:rPr>
            </w:pPr>
            <w:r>
              <w:rPr>
                <w:b/>
                <w:bCs/>
                <w:sz w:val="12"/>
                <w:szCs w:val="12"/>
              </w:rPr>
              <w:t>Women’s Pool B</w:t>
            </w:r>
          </w:p>
        </w:tc>
        <w:tc>
          <w:tcPr>
            <w:tcW w:w="1295" w:type="dxa"/>
            <w:tcBorders>
              <w:top w:val="single" w:sz="6" w:space="0" w:color="auto"/>
              <w:left w:val="double" w:sz="6" w:space="0" w:color="auto"/>
              <w:bottom w:val="single" w:sz="6" w:space="0" w:color="auto"/>
              <w:right w:val="single" w:sz="6" w:space="0" w:color="auto"/>
            </w:tcBorders>
          </w:tcPr>
          <w:p w14:paraId="2265A9F7" w14:textId="77777777" w:rsidR="00CD6DAF" w:rsidRDefault="007C2C9C">
            <w:pPr>
              <w:jc w:val="center"/>
              <w:rPr>
                <w:sz w:val="12"/>
                <w:szCs w:val="12"/>
              </w:rPr>
            </w:pPr>
            <w:r>
              <w:rPr>
                <w:b/>
                <w:bCs/>
                <w:sz w:val="12"/>
                <w:szCs w:val="12"/>
              </w:rPr>
              <w:t>Men’s Pool A</w:t>
            </w:r>
          </w:p>
        </w:tc>
        <w:tc>
          <w:tcPr>
            <w:tcW w:w="1444" w:type="dxa"/>
            <w:tcBorders>
              <w:top w:val="single" w:sz="6" w:space="0" w:color="auto"/>
              <w:left w:val="single" w:sz="6" w:space="0" w:color="auto"/>
              <w:bottom w:val="single" w:sz="6" w:space="0" w:color="auto"/>
              <w:right w:val="single" w:sz="6" w:space="0" w:color="auto"/>
            </w:tcBorders>
          </w:tcPr>
          <w:p w14:paraId="31362426" w14:textId="77777777" w:rsidR="00CD6DAF" w:rsidRDefault="007C2C9C">
            <w:pPr>
              <w:jc w:val="center"/>
              <w:rPr>
                <w:sz w:val="12"/>
                <w:szCs w:val="12"/>
              </w:rPr>
            </w:pPr>
            <w:r>
              <w:rPr>
                <w:b/>
                <w:bCs/>
                <w:sz w:val="12"/>
                <w:szCs w:val="12"/>
              </w:rPr>
              <w:t>Men’s Pool B</w:t>
            </w:r>
          </w:p>
        </w:tc>
      </w:tr>
      <w:tr w:rsidR="00CD6DAF" w14:paraId="4B2769CB" w14:textId="77777777">
        <w:tc>
          <w:tcPr>
            <w:tcW w:w="2714" w:type="dxa"/>
            <w:tcBorders>
              <w:top w:val="nil"/>
              <w:left w:val="single" w:sz="6" w:space="0" w:color="auto"/>
              <w:bottom w:val="nil"/>
              <w:right w:val="single" w:sz="6" w:space="0" w:color="auto"/>
            </w:tcBorders>
          </w:tcPr>
          <w:p w14:paraId="29D6ABE6" w14:textId="77777777" w:rsidR="00CD6DAF" w:rsidRDefault="007C2C9C">
            <w:pPr>
              <w:jc w:val="center"/>
              <w:rPr>
                <w:sz w:val="12"/>
                <w:szCs w:val="12"/>
              </w:rPr>
            </w:pPr>
            <w:r>
              <w:rPr>
                <w:sz w:val="12"/>
                <w:szCs w:val="12"/>
              </w:rPr>
              <w:t xml:space="preserve"> Jiangsu</w:t>
            </w:r>
          </w:p>
        </w:tc>
        <w:tc>
          <w:tcPr>
            <w:tcW w:w="1444" w:type="dxa"/>
            <w:tcBorders>
              <w:top w:val="nil"/>
              <w:left w:val="single" w:sz="6" w:space="0" w:color="auto"/>
              <w:bottom w:val="nil"/>
              <w:right w:val="double" w:sz="6" w:space="0" w:color="auto"/>
            </w:tcBorders>
          </w:tcPr>
          <w:p w14:paraId="2B8D6621" w14:textId="77777777" w:rsidR="00CD6DAF" w:rsidRDefault="007C2C9C">
            <w:pPr>
              <w:jc w:val="center"/>
              <w:rPr>
                <w:sz w:val="12"/>
                <w:szCs w:val="12"/>
              </w:rPr>
            </w:pPr>
            <w:r>
              <w:rPr>
                <w:sz w:val="12"/>
                <w:szCs w:val="12"/>
              </w:rPr>
              <w:t>Anhui</w:t>
            </w:r>
          </w:p>
        </w:tc>
        <w:tc>
          <w:tcPr>
            <w:tcW w:w="1295" w:type="dxa"/>
            <w:tcBorders>
              <w:top w:val="nil"/>
              <w:left w:val="double" w:sz="6" w:space="0" w:color="auto"/>
              <w:bottom w:val="nil"/>
              <w:right w:val="single" w:sz="6" w:space="0" w:color="auto"/>
            </w:tcBorders>
          </w:tcPr>
          <w:p w14:paraId="6A93D614" w14:textId="77777777" w:rsidR="00CD6DAF" w:rsidRDefault="007C2C9C">
            <w:pPr>
              <w:jc w:val="center"/>
              <w:rPr>
                <w:sz w:val="12"/>
                <w:szCs w:val="12"/>
              </w:rPr>
            </w:pPr>
            <w:r>
              <w:rPr>
                <w:sz w:val="12"/>
                <w:szCs w:val="12"/>
              </w:rPr>
              <w:t>Shandong</w:t>
            </w:r>
          </w:p>
        </w:tc>
        <w:tc>
          <w:tcPr>
            <w:tcW w:w="1444" w:type="dxa"/>
            <w:tcBorders>
              <w:top w:val="nil"/>
              <w:left w:val="single" w:sz="6" w:space="0" w:color="auto"/>
              <w:bottom w:val="nil"/>
              <w:right w:val="single" w:sz="6" w:space="0" w:color="auto"/>
            </w:tcBorders>
          </w:tcPr>
          <w:p w14:paraId="4488B227" w14:textId="77777777" w:rsidR="00CD6DAF" w:rsidRDefault="007C2C9C">
            <w:pPr>
              <w:jc w:val="center"/>
              <w:rPr>
                <w:sz w:val="12"/>
                <w:szCs w:val="12"/>
              </w:rPr>
            </w:pPr>
            <w:r>
              <w:rPr>
                <w:sz w:val="12"/>
                <w:szCs w:val="12"/>
              </w:rPr>
              <w:t>Tianjin</w:t>
            </w:r>
          </w:p>
        </w:tc>
      </w:tr>
      <w:tr w:rsidR="00CD6DAF" w14:paraId="6D39B1A4" w14:textId="77777777">
        <w:tc>
          <w:tcPr>
            <w:tcW w:w="2714" w:type="dxa"/>
            <w:tcBorders>
              <w:top w:val="nil"/>
              <w:left w:val="single" w:sz="6" w:space="0" w:color="auto"/>
              <w:bottom w:val="nil"/>
              <w:right w:val="single" w:sz="6" w:space="0" w:color="auto"/>
            </w:tcBorders>
          </w:tcPr>
          <w:p w14:paraId="4212729A" w14:textId="77777777" w:rsidR="00CD6DAF" w:rsidRDefault="007C2C9C">
            <w:pPr>
              <w:jc w:val="center"/>
              <w:rPr>
                <w:sz w:val="12"/>
                <w:szCs w:val="12"/>
              </w:rPr>
            </w:pPr>
            <w:r>
              <w:rPr>
                <w:sz w:val="12"/>
                <w:szCs w:val="12"/>
              </w:rPr>
              <w:t>Shandong</w:t>
            </w:r>
          </w:p>
        </w:tc>
        <w:tc>
          <w:tcPr>
            <w:tcW w:w="1444" w:type="dxa"/>
            <w:tcBorders>
              <w:top w:val="nil"/>
              <w:left w:val="single" w:sz="6" w:space="0" w:color="auto"/>
              <w:bottom w:val="nil"/>
              <w:right w:val="double" w:sz="6" w:space="0" w:color="auto"/>
            </w:tcBorders>
          </w:tcPr>
          <w:p w14:paraId="58C36053" w14:textId="77777777" w:rsidR="00CD6DAF" w:rsidRDefault="007C2C9C">
            <w:pPr>
              <w:jc w:val="center"/>
              <w:rPr>
                <w:sz w:val="12"/>
                <w:szCs w:val="12"/>
              </w:rPr>
            </w:pPr>
            <w:r>
              <w:rPr>
                <w:sz w:val="12"/>
                <w:szCs w:val="12"/>
              </w:rPr>
              <w:t>Shanghai</w:t>
            </w:r>
          </w:p>
        </w:tc>
        <w:tc>
          <w:tcPr>
            <w:tcW w:w="1295" w:type="dxa"/>
            <w:tcBorders>
              <w:top w:val="nil"/>
              <w:left w:val="double" w:sz="6" w:space="0" w:color="auto"/>
              <w:bottom w:val="nil"/>
              <w:right w:val="single" w:sz="6" w:space="0" w:color="auto"/>
            </w:tcBorders>
          </w:tcPr>
          <w:p w14:paraId="5A533CF2" w14:textId="77777777" w:rsidR="00CD6DAF" w:rsidRDefault="007C2C9C">
            <w:pPr>
              <w:jc w:val="center"/>
              <w:rPr>
                <w:sz w:val="12"/>
                <w:szCs w:val="12"/>
              </w:rPr>
            </w:pPr>
            <w:r>
              <w:rPr>
                <w:sz w:val="12"/>
                <w:szCs w:val="12"/>
              </w:rPr>
              <w:t>Beijing</w:t>
            </w:r>
          </w:p>
        </w:tc>
        <w:tc>
          <w:tcPr>
            <w:tcW w:w="1444" w:type="dxa"/>
            <w:tcBorders>
              <w:top w:val="nil"/>
              <w:left w:val="single" w:sz="6" w:space="0" w:color="auto"/>
              <w:bottom w:val="nil"/>
              <w:right w:val="single" w:sz="6" w:space="0" w:color="auto"/>
            </w:tcBorders>
          </w:tcPr>
          <w:p w14:paraId="4656063A" w14:textId="77777777" w:rsidR="00CD6DAF" w:rsidRDefault="007C2C9C">
            <w:pPr>
              <w:jc w:val="center"/>
              <w:rPr>
                <w:sz w:val="12"/>
                <w:szCs w:val="12"/>
              </w:rPr>
            </w:pPr>
            <w:r>
              <w:rPr>
                <w:sz w:val="12"/>
                <w:szCs w:val="12"/>
              </w:rPr>
              <w:t>PLA*</w:t>
            </w:r>
          </w:p>
        </w:tc>
      </w:tr>
      <w:tr w:rsidR="00CD6DAF" w14:paraId="4B8236FD" w14:textId="77777777">
        <w:tc>
          <w:tcPr>
            <w:tcW w:w="2714" w:type="dxa"/>
            <w:tcBorders>
              <w:top w:val="nil"/>
              <w:left w:val="single" w:sz="6" w:space="0" w:color="auto"/>
              <w:bottom w:val="nil"/>
              <w:right w:val="single" w:sz="6" w:space="0" w:color="auto"/>
            </w:tcBorders>
          </w:tcPr>
          <w:p w14:paraId="5960C0DC" w14:textId="77777777" w:rsidR="00CD6DAF" w:rsidRDefault="007C2C9C">
            <w:pPr>
              <w:jc w:val="center"/>
              <w:rPr>
                <w:sz w:val="12"/>
                <w:szCs w:val="12"/>
              </w:rPr>
            </w:pPr>
            <w:r>
              <w:rPr>
                <w:sz w:val="12"/>
                <w:szCs w:val="12"/>
              </w:rPr>
              <w:t>Tianjin</w:t>
            </w:r>
          </w:p>
        </w:tc>
        <w:tc>
          <w:tcPr>
            <w:tcW w:w="1444" w:type="dxa"/>
            <w:tcBorders>
              <w:top w:val="nil"/>
              <w:left w:val="single" w:sz="6" w:space="0" w:color="auto"/>
              <w:bottom w:val="nil"/>
              <w:right w:val="double" w:sz="6" w:space="0" w:color="auto"/>
            </w:tcBorders>
          </w:tcPr>
          <w:p w14:paraId="6FD3A17E" w14:textId="77777777" w:rsidR="00CD6DAF" w:rsidRDefault="007C2C9C">
            <w:pPr>
              <w:jc w:val="center"/>
              <w:rPr>
                <w:sz w:val="12"/>
                <w:szCs w:val="12"/>
              </w:rPr>
            </w:pPr>
            <w:r>
              <w:rPr>
                <w:sz w:val="12"/>
                <w:szCs w:val="12"/>
              </w:rPr>
              <w:t>Beijing</w:t>
            </w:r>
          </w:p>
        </w:tc>
        <w:tc>
          <w:tcPr>
            <w:tcW w:w="1295" w:type="dxa"/>
            <w:tcBorders>
              <w:top w:val="nil"/>
              <w:left w:val="double" w:sz="6" w:space="0" w:color="auto"/>
              <w:bottom w:val="nil"/>
              <w:right w:val="single" w:sz="6" w:space="0" w:color="auto"/>
            </w:tcBorders>
          </w:tcPr>
          <w:p w14:paraId="24E75C5B" w14:textId="77777777" w:rsidR="00CD6DAF" w:rsidRDefault="007C2C9C">
            <w:pPr>
              <w:jc w:val="center"/>
              <w:rPr>
                <w:sz w:val="12"/>
                <w:szCs w:val="12"/>
              </w:rPr>
            </w:pPr>
            <w:r>
              <w:rPr>
                <w:sz w:val="12"/>
                <w:szCs w:val="12"/>
              </w:rPr>
              <w:t>Hebei</w:t>
            </w:r>
          </w:p>
        </w:tc>
        <w:tc>
          <w:tcPr>
            <w:tcW w:w="1444" w:type="dxa"/>
            <w:tcBorders>
              <w:top w:val="nil"/>
              <w:left w:val="single" w:sz="6" w:space="0" w:color="auto"/>
              <w:bottom w:val="nil"/>
              <w:right w:val="single" w:sz="6" w:space="0" w:color="auto"/>
            </w:tcBorders>
          </w:tcPr>
          <w:p w14:paraId="5ACED304" w14:textId="77777777" w:rsidR="00CD6DAF" w:rsidRDefault="007C2C9C">
            <w:pPr>
              <w:jc w:val="center"/>
              <w:rPr>
                <w:sz w:val="12"/>
                <w:szCs w:val="12"/>
              </w:rPr>
            </w:pPr>
            <w:r>
              <w:rPr>
                <w:sz w:val="12"/>
                <w:szCs w:val="12"/>
              </w:rPr>
              <w:t>Anhui</w:t>
            </w:r>
          </w:p>
        </w:tc>
      </w:tr>
      <w:tr w:rsidR="00CD6DAF" w14:paraId="0B15799C" w14:textId="77777777">
        <w:tc>
          <w:tcPr>
            <w:tcW w:w="2714" w:type="dxa"/>
            <w:tcBorders>
              <w:top w:val="nil"/>
              <w:left w:val="single" w:sz="6" w:space="0" w:color="auto"/>
              <w:bottom w:val="single" w:sz="6" w:space="0" w:color="auto"/>
              <w:right w:val="single" w:sz="6" w:space="0" w:color="auto"/>
            </w:tcBorders>
          </w:tcPr>
          <w:p w14:paraId="5D846F62" w14:textId="77777777" w:rsidR="00CD6DAF" w:rsidRDefault="00CD6DAF">
            <w:pPr>
              <w:jc w:val="center"/>
              <w:rPr>
                <w:sz w:val="12"/>
                <w:szCs w:val="12"/>
              </w:rPr>
            </w:pPr>
          </w:p>
        </w:tc>
        <w:tc>
          <w:tcPr>
            <w:tcW w:w="1444" w:type="dxa"/>
            <w:tcBorders>
              <w:top w:val="nil"/>
              <w:left w:val="single" w:sz="6" w:space="0" w:color="auto"/>
              <w:bottom w:val="single" w:sz="6" w:space="0" w:color="auto"/>
              <w:right w:val="double" w:sz="6" w:space="0" w:color="auto"/>
            </w:tcBorders>
          </w:tcPr>
          <w:p w14:paraId="3CB1FCE3" w14:textId="77777777" w:rsidR="00CD6DAF" w:rsidRDefault="007C2C9C">
            <w:pPr>
              <w:jc w:val="center"/>
              <w:rPr>
                <w:sz w:val="12"/>
                <w:szCs w:val="12"/>
              </w:rPr>
            </w:pPr>
            <w:r>
              <w:rPr>
                <w:sz w:val="12"/>
                <w:szCs w:val="12"/>
              </w:rPr>
              <w:t>Fujian</w:t>
            </w:r>
          </w:p>
        </w:tc>
        <w:tc>
          <w:tcPr>
            <w:tcW w:w="1295" w:type="dxa"/>
            <w:tcBorders>
              <w:top w:val="nil"/>
              <w:left w:val="double" w:sz="6" w:space="0" w:color="auto"/>
              <w:bottom w:val="single" w:sz="6" w:space="0" w:color="auto"/>
              <w:right w:val="single" w:sz="6" w:space="0" w:color="auto"/>
            </w:tcBorders>
          </w:tcPr>
          <w:p w14:paraId="133F54BA" w14:textId="77777777" w:rsidR="00CD6DAF" w:rsidRDefault="007C2C9C">
            <w:pPr>
              <w:jc w:val="center"/>
              <w:rPr>
                <w:sz w:val="12"/>
                <w:szCs w:val="12"/>
              </w:rPr>
            </w:pPr>
            <w:r>
              <w:rPr>
                <w:sz w:val="12"/>
                <w:szCs w:val="12"/>
              </w:rPr>
              <w:t>Shanghai</w:t>
            </w:r>
          </w:p>
        </w:tc>
        <w:tc>
          <w:tcPr>
            <w:tcW w:w="1444" w:type="dxa"/>
            <w:tcBorders>
              <w:top w:val="nil"/>
              <w:left w:val="single" w:sz="6" w:space="0" w:color="auto"/>
              <w:bottom w:val="single" w:sz="6" w:space="0" w:color="auto"/>
              <w:right w:val="single" w:sz="6" w:space="0" w:color="auto"/>
            </w:tcBorders>
          </w:tcPr>
          <w:p w14:paraId="7FA22940" w14:textId="77777777" w:rsidR="00CD6DAF" w:rsidRDefault="007C2C9C">
            <w:pPr>
              <w:jc w:val="center"/>
              <w:rPr>
                <w:sz w:val="12"/>
                <w:szCs w:val="12"/>
              </w:rPr>
            </w:pPr>
            <w:r>
              <w:rPr>
                <w:sz w:val="12"/>
                <w:szCs w:val="12"/>
              </w:rPr>
              <w:t>Fujian</w:t>
            </w:r>
          </w:p>
        </w:tc>
      </w:tr>
    </w:tbl>
    <w:p w14:paraId="51E704CD" w14:textId="77777777" w:rsidR="00CD6DAF" w:rsidRDefault="007C2C9C">
      <w:pPr>
        <w:pStyle w:val="Caption"/>
      </w:pPr>
      <w:r>
        <w:rPr>
          <w:sz w:val="12"/>
          <w:szCs w:val="12"/>
        </w:rPr>
        <w:t xml:space="preserve"> </w:t>
      </w:r>
      <w:r>
        <w:t xml:space="preserve"> </w:t>
      </w:r>
    </w:p>
    <w:p w14:paraId="26B00FFB" w14:textId="77777777" w:rsidR="00CD6DAF" w:rsidRDefault="007C2C9C">
      <w:pPr>
        <w:pStyle w:val="Caption"/>
      </w:pPr>
      <w:r>
        <w:rPr>
          <w:sz w:val="16"/>
          <w:szCs w:val="16"/>
        </w:rPr>
        <w:fldChar w:fldCharType="begin"/>
      </w:r>
      <w:r>
        <w:rPr>
          <w:sz w:val="16"/>
          <w:szCs w:val="16"/>
        </w:rPr>
        <w:instrText xml:space="preserve"> EQ \s\up4(</w:instrText>
      </w:r>
      <w:r>
        <w:rPr>
          <w:sz w:val="13"/>
          <w:szCs w:val="13"/>
        </w:rPr>
        <w:instrText>*</w:instrText>
      </w:r>
      <w:r>
        <w:rPr>
          <w:sz w:val="16"/>
          <w:szCs w:val="16"/>
        </w:rPr>
        <w:instrText>)</w:instrText>
      </w:r>
      <w:r>
        <w:rPr>
          <w:sz w:val="16"/>
          <w:szCs w:val="16"/>
        </w:rPr>
        <w:fldChar w:fldCharType="end"/>
      </w:r>
      <w:r>
        <w:rPr>
          <w:sz w:val="16"/>
          <w:szCs w:val="16"/>
        </w:rPr>
        <w:t xml:space="preserve">People’s Liberation Army </w:t>
      </w:r>
    </w:p>
    <w:p w14:paraId="4B61CC0D" w14:textId="77777777" w:rsidR="00CD6DAF" w:rsidRDefault="007C2C9C">
      <w:pPr>
        <w:pStyle w:val="Heading3"/>
        <w:widowControl/>
        <w:spacing w:before="360"/>
      </w:pPr>
      <w:r>
        <w:lastRenderedPageBreak/>
        <w:t>3.3  Surveys</w:t>
      </w:r>
    </w:p>
    <w:p w14:paraId="01DDED96" w14:textId="19C8B703" w:rsidR="00CD6DAF" w:rsidRDefault="007C2C9C">
      <w:pPr>
        <w:spacing w:before="60"/>
      </w:pPr>
      <w:r>
        <w:t xml:space="preserve">Surveys were generated using Qualtrics software (Qualtrics version 9, Provo, UT). Surveys were translated into Chinese and then back translated by two independent native Chinese speaking translators from Beijing Sports University. Pre- and post-Tournament surveys were administered online using a social networking software called WeChat. WeChat is an online messaging and social networking platform that has become a near-universal means of electronic communication in Mainland China (an English language/Western equivalent would be something of a cross between Facebook and WhatsApp Messenger). The surveys administered before and after the Tournament were completed by athletes within the WeChat application, using their personal mobile phone devices and Internet access. Due to the constraints of the Tournament setting, in particular athletesÃ¢Â€Â™ lack of access to mobile phones and Internet immediately following games, </w:t>
      </w:r>
      <w:del w:id="125" w:author="BT_SENRG" w:date="2017-12-13T17:42:00Z">
        <w:r w:rsidDel="00956E38">
          <w:delText xml:space="preserve">meant that </w:delText>
        </w:r>
      </w:del>
      <w:r>
        <w:t>hard copy (paper) surveys rather than electronic surveys were administered mid-Tournament.</w:t>
      </w:r>
    </w:p>
    <w:p w14:paraId="39F04552" w14:textId="75CCD8AF" w:rsidR="00CD6DAF" w:rsidRDefault="007C2C9C">
      <w:pPr>
        <w:ind w:firstLine="300"/>
      </w:pPr>
      <w:r>
        <w:t xml:space="preserve">Surveys were designed according to theoretically and ethnographically derived predictions about athlete experience of high-intensity competition. In the pre-Tournament, mid-Tournament, and post-Tournament surveys, athletes were asked to report their subjective experience of individual and team performance, overall feeling about the quality of team coordination or </w:t>
      </w:r>
      <w:r>
        <w:rPr>
          <w:b/>
          <w:bCs/>
        </w:rPr>
        <w:t>“team click”</w:t>
      </w:r>
      <w:r>
        <w:t>, and feelings of social bonding. In addition, athletes were asked about feelings of exertion, fatigue, injury, as well as objective and subjective measures of technical competence, perceptions of team discipline, and individual personality type.</w:t>
      </w:r>
      <w:ins w:id="126" w:author="BT_SENRG" w:date="2017-12-13T17:43:00Z">
        <w:r w:rsidR="00956E38">
          <w:t xml:space="preserve"> These items are described in more detail below.</w:t>
        </w:r>
      </w:ins>
    </w:p>
    <w:p w14:paraId="51A02C9D" w14:textId="77777777" w:rsidR="00CD6DAF" w:rsidRDefault="007C2C9C">
      <w:pPr>
        <w:pStyle w:val="Heading4"/>
        <w:widowControl/>
        <w:spacing w:before="120"/>
      </w:pPr>
      <w:bookmarkStart w:id="127" w:name="BMSection_TournamentSurveyItems"/>
      <w:r>
        <w:t>3.3.1</w:t>
      </w:r>
      <w:bookmarkEnd w:id="127"/>
      <w:r>
        <w:t xml:space="preserve">  Tournament Survey Items</w:t>
      </w:r>
    </w:p>
    <w:p w14:paraId="08DC5B01" w14:textId="77777777" w:rsidR="00CD6DAF" w:rsidRDefault="007C2C9C">
      <w:pPr>
        <w:spacing w:before="60"/>
      </w:pPr>
      <w:r>
        <w:t xml:space="preserve">Athlete perceptions of performance Athletes reported their perceptions of two dimensions of performance: 1) components of team and individual performance in rugby sevens, and 2) the overall quality of team and individual performance relative to prior expectations. </w:t>
      </w:r>
      <w:r>
        <w:rPr>
          <w:i/>
          <w:iCs/>
        </w:rPr>
        <w:t>Components of team and individual performance</w:t>
      </w:r>
      <w:r>
        <w:t xml:space="preserve"> were selected according to aspects of team and individual performance commonly scrutinised in the researcher’s ethnographic setting (see </w:t>
      </w:r>
      <w:commentRangeStart w:id="128"/>
      <w:r>
        <w:t>Chapters 5 and 6</w:t>
      </w:r>
      <w:commentRangeEnd w:id="128"/>
      <w:r w:rsidR="00956E38">
        <w:rPr>
          <w:rStyle w:val="CommentReference"/>
        </w:rPr>
        <w:commentReference w:id="128"/>
      </w:r>
      <w:r>
        <w:t xml:space="preserve">). </w:t>
      </w:r>
      <w:commentRangeStart w:id="129"/>
      <w:r>
        <w:t xml:space="preserve">Components of team performance included 1) coordination of the defensive line, 2) coordination of the attacking line, 3) support play, and 4) on-field communication, whereas Individual components of performance included 1) passing technique, 2) support play in attack, 3) one-on-one defence, 4) effectiveness in contact, and 5) decision making in game play. </w:t>
      </w:r>
      <w:commentRangeEnd w:id="129"/>
      <w:r w:rsidR="00AA69EF">
        <w:rPr>
          <w:rStyle w:val="CommentReference"/>
        </w:rPr>
        <w:commentReference w:id="129"/>
      </w:r>
      <w:r>
        <w:t>In the pre-Tournament survey, athletes were asked about their impression of team or individual performance in the past month, for example: “how do you feel about your team’s coordination of the defensive line over the past month?” In the post-Tournament survey athletes were asked about their impressions of the same components of performance as they were perceived in the Tournament, e.g. “How do you feel about your passing technique during the Tournament?” Athletes responded to each item by moving a toggle left or right from its default centre position on a continuous 100-point scale: 0 - “Extremely poor”, 100 - “Extremely good.” Given the time constraints associated with delivering surveys during the Tournament itself (immediately following individual games), athlete perceptions of components of team and individual performance were only included in the pre- and post-Tournament surveys.</w:t>
      </w:r>
    </w:p>
    <w:p w14:paraId="089BF249" w14:textId="77777777" w:rsidR="00CD6DAF" w:rsidRDefault="007C2C9C">
      <w:pPr>
        <w:ind w:firstLine="300"/>
      </w:pPr>
      <w:r>
        <w:t xml:space="preserve">Items designed to measure athlete perceptions of overall quality of team and individual performance </w:t>
      </w:r>
      <w:r>
        <w:rPr>
          <w:i/>
          <w:iCs/>
        </w:rPr>
        <w:t>relative to prior expectations</w:t>
      </w:r>
      <w:r>
        <w:t xml:space="preserve"> were included each mid-</w:t>
      </w:r>
      <w:r>
        <w:lastRenderedPageBreak/>
        <w:t xml:space="preserve">Tournament survey, and in the post-Tournament survey. In the case of the mid-Tournament survey, for example, athletes were asked: “Overall, how do you feel about your individual performance/the performance of the team in this game?” (100 point continuous scale centred at zero: -50 = “Much worse than expected”, 0 = “As expected”, 50 = “Much better than expected”). In the post-Tournament survey, athletes answered the same questions about individual and team performance, but in relation to the Tournament as a whole. In the pre-Tournament survey, athletes answered questions relating to overall team and individual performance in relation to the month of training and competition prior to date of the survey (“Overall, how well do you feel you/your team has been performing in training and competition over the past month?”). Without a specific or immediate focus for perceptions of overall performance, it was unnatural to frame these items in terms of prior expectations. Instead, overall performance was rated on a continuous scale (0 = “Extremely poor,” 100 = “Extremely well”). While these items did not provide a measure of performance in relation to prior expectations </w:t>
      </w:r>
      <w:r>
        <w:rPr>
          <w:i/>
          <w:iCs/>
        </w:rPr>
        <w:t>per se</w:t>
      </w:r>
      <w:r>
        <w:t>, they provided a baseline control measure of attitudes towards performance. In addition, Athletes were also asked to report the extent to which 1) the quality of recent individual performances influences their mood and 2) the extent to which recent performance influences their confidence for future performance (see appendix X for a full description).</w:t>
      </w:r>
    </w:p>
    <w:p w14:paraId="61AA817B" w14:textId="2BDBEFDC" w:rsidR="00CD6DAF" w:rsidRDefault="007C2C9C">
      <w:pPr>
        <w:ind w:firstLine="300"/>
      </w:pPr>
      <w:r>
        <w:t>Team Click</w:t>
      </w:r>
      <w:ins w:id="130" w:author="Jacob Taylor" w:date="2018-05-16T19:49:00Z">
        <w:r w:rsidR="00391914">
          <w:t>:</w:t>
        </w:r>
      </w:ins>
      <w:r>
        <w:t xml:space="preserve"> Athletes were asked about feelings relating to the phenomenon of “team click.” Survey items pertaining to team click were generated by utilising phrasing commonly encountered by the researcher during ethnographic observations of the Beijing provincial team and other Chinese provincial teams, and further afield (see Chapter 6 for a full explanation). Team click items included: 1) </w:t>
      </w:r>
      <w:commentRangeStart w:id="131"/>
      <w:ins w:id="132" w:author="BT_SENRG" w:date="2017-12-13T17:49:00Z">
        <w:r w:rsidR="00042580">
          <w:t xml:space="preserve">Unspoken Understanding: </w:t>
        </w:r>
        <w:commentRangeEnd w:id="131"/>
        <w:r w:rsidR="00042580">
          <w:rPr>
            <w:rStyle w:val="CommentReference"/>
          </w:rPr>
          <w:commentReference w:id="131"/>
        </w:r>
      </w:ins>
      <w:r>
        <w:t>the feeling of “unspoken understanding” (</w:t>
      </w:r>
      <w:r>
        <w:rPr>
          <w:i/>
          <w:iCs/>
        </w:rPr>
        <w:t>moqi</w:t>
      </w:r>
      <w:r>
        <w:t>) between team mates</w:t>
      </w:r>
      <w:del w:id="133" w:author="BT_SENRG" w:date="2017-12-13T17:49:00Z">
        <w:r w:rsidDel="00042580">
          <w:delText xml:space="preserve"> (Unspoken Understanding)</w:delText>
        </w:r>
      </w:del>
      <w:r>
        <w:t>, 2) the “general atmosphere” of the team (General Atmosphere), 3) the reliability of athletes’ teammates to perform their roles on the field (Reliability of Others), 4) the reliability of individual athletes to perform their own on-field roles for teammates (Reliability For Others), and 5) the extent to which athletes felt that their individual abilities were extended by their team mates (Ability Extended). Athletes responded to each item by moving a toggle left or right from its default centre position on a continuous 100-point scale (0 = “Extremely weak,” 100 = “Extremely strong”). In addition to these items, athletes also responded to a novel visual item with five responses, ranging from less to more coordinated arrangements of dots, designed to represent the coordination of the team on the field (Click Pictorial, see Appendix  </w:t>
      </w:r>
      <w:fldSimple w:instr="REF BMapp5_tournamentSurvey \* MERGEFORMAT ">
        <w:r>
          <w:t>?</w:t>
        </w:r>
      </w:fldSimple>
      <w:r>
        <w:t xml:space="preserve"> Section  </w:t>
      </w:r>
      <w:fldSimple w:instr="REF BMapp5_clickPre \* MERGEFORMAT ">
        <w:r>
          <w:t>?</w:t>
        </w:r>
      </w:fldSimple>
      <w:r>
        <w:t xml:space="preserve"> for a detailed explanation of all pre-Tournament survey items relevant to team click). Given time constraints, only three items pertaining to team click were included in the mid-Tournament survey(</w:t>
      </w:r>
      <w:commentRangeStart w:id="134"/>
      <w:r>
        <w:t>“</w:t>
      </w:r>
      <w:commentRangeEnd w:id="134"/>
      <w:r w:rsidR="00042580">
        <w:rPr>
          <w:rStyle w:val="CommentReference"/>
        </w:rPr>
        <w:commentReference w:id="134"/>
      </w:r>
      <w:r>
        <w:t>unspoken understanding,” “general atmosphere,” and the “Click Pictorial” measure).</w:t>
      </w:r>
    </w:p>
    <w:p w14:paraId="653636E7" w14:textId="77777777" w:rsidR="00CD6DAF" w:rsidRDefault="007C2C9C">
      <w:pPr>
        <w:ind w:firstLine="300"/>
      </w:pPr>
      <w:r>
        <w:t>Social Bonding Athletes answered items relating to feelings of social bonding to their team and teammates. Athletes were asked to report the extent to which they felt 1) emotional support from teammates (“</w:t>
      </w:r>
      <w:commentRangeStart w:id="135"/>
      <w:r>
        <w:t>Emotional Support</w:t>
      </w:r>
      <w:commentRangeEnd w:id="135"/>
      <w:r w:rsidR="00042580">
        <w:rPr>
          <w:rStyle w:val="CommentReference"/>
        </w:rPr>
        <w:commentReference w:id="135"/>
      </w:r>
      <w:r>
        <w:t xml:space="preserve">”), and 2) a sense of shared goal with their team mates (“Shared Goal”). Both items used 100-point continuous scales, 0 - “Extremely weak”, 100 - “Extremely strong”). In addition, Athletes completed two </w:t>
      </w:r>
      <w:del w:id="136" w:author="BT_SENRG" w:date="2017-12-13T17:51:00Z">
        <w:r w:rsidDel="00042580">
          <w:delText>pre-</w:delText>
        </w:r>
      </w:del>
      <w:r>
        <w:t xml:space="preserve">validated multi-item scales designed to measure 1) an individual’s personal identification with the stereotypical features of the in-group [Group Identification Verbal Scale, see][]Mael1992 and 2) an individual’s fusion or “feeling of oneness with the group” [Identity Fusion Verbal Scale, see][]Swann2009. A visual scale designed to measure construct of Identity Fusion to the target in-group [Identity Fusion Pictorial][]Swann2009 was also included, for three targets: the </w:t>
      </w:r>
      <w:r>
        <w:lastRenderedPageBreak/>
        <w:t>athletes’ team, family, and nationality (“China”). Finally, Athletes ranked their level of Identity Fusion to team, family, and country [Identity Fusion Pictorial Rank, replicating][]Whitehouse2014. See Appendix  </w:t>
      </w:r>
      <w:fldSimple w:instr="REF BMapp5_tournamentSurvey \* MERGEFORMAT ">
        <w:r>
          <w:t>?</w:t>
        </w:r>
      </w:fldSimple>
      <w:r>
        <w:t xml:space="preserve"> Section  </w:t>
      </w:r>
      <w:fldSimple w:instr="REF BMapp5_bondingPre \* MERGEFORMAT ">
        <w:r>
          <w:t>?</w:t>
        </w:r>
      </w:fldSimple>
      <w:r>
        <w:t xml:space="preserve"> for a detailed explanation of all pre-Tournament items relevant to social bonding. Given time constraints, only three items pertaining to social bonding were included in the mid-Tournament survey (Emotional Support, Shared Goal, and the “Identity Fusion Pictorial (team)” measure).</w:t>
      </w:r>
    </w:p>
    <w:p w14:paraId="6BE53958" w14:textId="77777777" w:rsidR="00CD6DAF" w:rsidRDefault="007C2C9C">
      <w:pPr>
        <w:ind w:firstLine="300"/>
      </w:pPr>
      <w:r>
        <w:t xml:space="preserve">Moderator Variables </w:t>
      </w:r>
      <w:r>
        <w:rPr>
          <w:i/>
          <w:iCs/>
        </w:rPr>
        <w:t>Fatigue and Exertion:</w:t>
      </w:r>
      <w:r>
        <w:t xml:space="preserve"> Following each mid-Tournament survey and in the post-Tournament survey, athletes were asked about their mood (including dimensions of of arousal, excitement, and nervousness), feelings of fatigue (“How fatigued do you feel as a result of the game/tournament?”), perceived physical exertion (Borg RPE scale, Borg1990) and perceived mental exertion [see][ ]Noakes2012a. </w:t>
      </w:r>
      <w:r>
        <w:rPr>
          <w:i/>
          <w:iCs/>
        </w:rPr>
        <w:t>Technical Competence:</w:t>
      </w:r>
      <w:r>
        <w:t xml:space="preserve"> Athletes were asked to report their perceptions of individual technical competence relative to 1) other teammates, 2 other current professional Chinese rugby players, and 3) Professional rugby players form other countries. Athletes also provided information on rugby-related attributes, which also provided a more objective indicator of technical competence. These measures included: 1) rugby training age (number of years of experience training for rugby, to the nearest number of years), 2) the number of years spent training with the provincial teams (to the nearest year) and 3) whether the athlete is a usual member of the provincial program’s starting team or the reserves. See Appendix  </w:t>
      </w:r>
      <w:fldSimple w:instr="REF BMapp5_tournamentSurvey \* MERGEFORMAT ">
        <w:r>
          <w:t>?</w:t>
        </w:r>
      </w:fldSimple>
      <w:r>
        <w:t xml:space="preserve"> Section  </w:t>
      </w:r>
      <w:fldSimple w:instr="REF BMapp5_technicalCompetence \* MERGEFORMAT ">
        <w:r>
          <w:t>?</w:t>
        </w:r>
      </w:fldSimple>
      <w:r>
        <w:t xml:space="preserve"> for a detailed explanation of all items relating to technical competence. </w:t>
      </w:r>
      <w:r>
        <w:rPr>
          <w:i/>
          <w:iCs/>
        </w:rPr>
        <w:t>Personality:</w:t>
      </w:r>
      <w:r>
        <w:t xml:space="preserve"> Due to the hypothesised links between personality type and dispositional tendencies towards interpersonal coordination strategies [see for example][]Marsh2009, and inspired by the prevalence of athlete testimonies in which coordination problems were explained with reference to individual differences (such as personality), a ten-item personality measure was included in the pre-Tournament survey (Ten Item Personality Index - TIPI)Gosling2003. See Appendix  </w:t>
      </w:r>
      <w:fldSimple w:instr="REF BMapp5_tournamentSurvey \* MERGEFORMAT ">
        <w:r>
          <w:t>?</w:t>
        </w:r>
      </w:fldSimple>
      <w:r>
        <w:t xml:space="preserve"> Section  </w:t>
      </w:r>
      <w:fldSimple w:instr="REF BMapp5_TIPI \* MERGEFORMAT ">
        <w:r>
          <w:t>?</w:t>
        </w:r>
      </w:fldSimple>
      <w:r>
        <w:t xml:space="preserve"> for a detailed explanation. Moderator variables were included only in the pre-Tournament survey, and were not repeated in mid- or post-Tournament surveys.</w:t>
      </w:r>
    </w:p>
    <w:p w14:paraId="53D5E7B8" w14:textId="64C5953A" w:rsidR="00CD6DAF" w:rsidRDefault="007C2C9C">
      <w:pPr>
        <w:ind w:firstLine="300"/>
      </w:pPr>
      <w:r>
        <w:t xml:space="preserve">Additional Items </w:t>
      </w:r>
      <w:del w:id="137" w:author="BT_SENRG" w:date="2017-12-13T17:54:00Z">
        <w:r w:rsidDel="002416D3">
          <w:delText xml:space="preserve">In addition to performance, team click, social bonding, and moderator variables outlined above (technical competence and personality), </w:delText>
        </w:r>
      </w:del>
      <w:ins w:id="138" w:author="BT_SENRG" w:date="2017-12-13T17:54:00Z">
        <w:r w:rsidR="002416D3">
          <w:t>A</w:t>
        </w:r>
      </w:ins>
      <w:del w:id="139" w:author="BT_SENRG" w:date="2017-12-13T17:54:00Z">
        <w:r w:rsidDel="002416D3">
          <w:delText>a</w:delText>
        </w:r>
      </w:del>
      <w:r>
        <w:t xml:space="preserve">thletes were also asked (in the pre-Tournament survey) about their perceptions of components of team discipline, their current injury status (all surveys), and other basic identification variables (athlete name, date of birth, team membership, etc). </w:t>
      </w:r>
      <w:commentRangeStart w:id="140"/>
      <w:r>
        <w:t>See Table  </w:t>
      </w:r>
      <w:fldSimple w:instr="REF BMtab_surveyVariablesIncluded \* MERGEFORMAT ">
        <w:r>
          <w:t>?</w:t>
        </w:r>
      </w:fldSimple>
      <w:r>
        <w:t xml:space="preserve"> for a summary of survey items included in each survey. For a detailed description of additional items included in the pre-Tournament survey, see Appendix  </w:t>
      </w:r>
      <w:fldSimple w:instr="REF BMapp5_tournamentSurvey \* MERGEFORMAT ">
        <w:r>
          <w:t>?</w:t>
        </w:r>
      </w:fldSimple>
      <w:r>
        <w:t xml:space="preserve"> Section  </w:t>
      </w:r>
      <w:fldSimple w:instr="REF BMapp5_additionalItems \* MERGEFORMAT ">
        <w:r>
          <w:t>?</w:t>
        </w:r>
      </w:fldSimple>
      <w:r>
        <w:t>.</w:t>
      </w:r>
      <w:commentRangeEnd w:id="140"/>
      <w:r w:rsidR="002416D3">
        <w:rPr>
          <w:rStyle w:val="CommentReference"/>
        </w:rPr>
        <w:commentReference w:id="140"/>
      </w:r>
    </w:p>
    <w:p w14:paraId="50275655" w14:textId="77777777" w:rsidR="00CD6DAF" w:rsidRDefault="00CD6DAF">
      <w:pPr>
        <w:pStyle w:val="Table"/>
        <w:spacing w:before="240"/>
      </w:pPr>
    </w:p>
    <w:p w14:paraId="1027E894" w14:textId="77777777" w:rsidR="00CD6DAF" w:rsidRDefault="007C2C9C">
      <w:pPr>
        <w:pStyle w:val="Caption"/>
      </w:pPr>
      <w:r>
        <w:t xml:space="preserve">Table </w:t>
      </w:r>
      <w:bookmarkStart w:id="141" w:name="BMtab_surveyVariablesIncluded"/>
      <w:r>
        <w:t>2</w:t>
      </w:r>
      <w:bookmarkEnd w:id="141"/>
      <w:r>
        <w:t>: Tournament Survey Items</w:t>
      </w:r>
      <w:r>
        <w:fldChar w:fldCharType="begin"/>
      </w:r>
      <w:r>
        <w:instrText>TC "2 Tournament Survey Items" \f t</w:instrText>
      </w:r>
      <w:r>
        <w:fldChar w:fldCharType="end"/>
      </w:r>
    </w:p>
    <w:p w14:paraId="6612263E" w14:textId="77777777" w:rsidR="00CD6DAF" w:rsidRDefault="00CD6DAF">
      <w:pPr>
        <w:pStyle w:val="Caption"/>
        <w:rPr>
          <w:sz w:val="12"/>
          <w:szCs w:val="12"/>
        </w:rPr>
      </w:pPr>
    </w:p>
    <w:tbl>
      <w:tblPr>
        <w:tblW w:w="0" w:type="auto"/>
        <w:tblLayout w:type="fixed"/>
        <w:tblCellMar>
          <w:left w:w="0" w:type="dxa"/>
          <w:right w:w="0" w:type="dxa"/>
        </w:tblCellMar>
        <w:tblLook w:val="0000" w:firstRow="0" w:lastRow="0" w:firstColumn="0" w:lastColumn="0" w:noHBand="0" w:noVBand="0"/>
      </w:tblPr>
      <w:tblGrid>
        <w:gridCol w:w="3300"/>
        <w:gridCol w:w="758"/>
        <w:gridCol w:w="947"/>
        <w:gridCol w:w="947"/>
        <w:gridCol w:w="947"/>
      </w:tblGrid>
      <w:tr w:rsidR="00CD6DAF" w14:paraId="7F13691E" w14:textId="77777777">
        <w:tc>
          <w:tcPr>
            <w:tcW w:w="3300" w:type="dxa"/>
            <w:tcBorders>
              <w:top w:val="nil"/>
              <w:left w:val="nil"/>
              <w:bottom w:val="single" w:sz="6" w:space="0" w:color="auto"/>
              <w:right w:val="single" w:sz="6" w:space="0" w:color="auto"/>
            </w:tcBorders>
          </w:tcPr>
          <w:p w14:paraId="6152065E" w14:textId="77777777" w:rsidR="00CD6DAF" w:rsidRDefault="007C2C9C">
            <w:pPr>
              <w:jc w:val="right"/>
              <w:rPr>
                <w:sz w:val="12"/>
                <w:szCs w:val="12"/>
              </w:rPr>
            </w:pPr>
            <w:r>
              <w:rPr>
                <w:b/>
                <w:bCs/>
                <w:sz w:val="12"/>
                <w:szCs w:val="12"/>
              </w:rPr>
              <w:t>Variable</w:t>
            </w:r>
          </w:p>
        </w:tc>
        <w:tc>
          <w:tcPr>
            <w:tcW w:w="758" w:type="dxa"/>
            <w:tcBorders>
              <w:top w:val="nil"/>
              <w:left w:val="single" w:sz="6" w:space="0" w:color="auto"/>
              <w:bottom w:val="single" w:sz="6" w:space="0" w:color="auto"/>
              <w:right w:val="nil"/>
            </w:tcBorders>
          </w:tcPr>
          <w:p w14:paraId="22CB28EE" w14:textId="77777777" w:rsidR="00CD6DAF" w:rsidRDefault="007C2C9C">
            <w:pPr>
              <w:jc w:val="center"/>
              <w:rPr>
                <w:sz w:val="12"/>
                <w:szCs w:val="12"/>
              </w:rPr>
            </w:pPr>
            <w:r>
              <w:rPr>
                <w:b/>
                <w:bCs/>
                <w:sz w:val="12"/>
                <w:szCs w:val="12"/>
              </w:rPr>
              <w:t>Pre</w:t>
            </w:r>
          </w:p>
        </w:tc>
        <w:tc>
          <w:tcPr>
            <w:tcW w:w="947" w:type="dxa"/>
            <w:tcBorders>
              <w:top w:val="nil"/>
              <w:left w:val="nil"/>
              <w:bottom w:val="single" w:sz="6" w:space="0" w:color="auto"/>
              <w:right w:val="nil"/>
            </w:tcBorders>
          </w:tcPr>
          <w:p w14:paraId="66EDF1B3" w14:textId="77777777" w:rsidR="00CD6DAF" w:rsidRDefault="007C2C9C">
            <w:pPr>
              <w:jc w:val="center"/>
              <w:rPr>
                <w:sz w:val="12"/>
                <w:szCs w:val="12"/>
              </w:rPr>
            </w:pPr>
            <w:r>
              <w:rPr>
                <w:b/>
                <w:bCs/>
                <w:sz w:val="12"/>
                <w:szCs w:val="12"/>
              </w:rPr>
              <w:t>Day 1</w:t>
            </w:r>
          </w:p>
        </w:tc>
        <w:tc>
          <w:tcPr>
            <w:tcW w:w="947" w:type="dxa"/>
            <w:tcBorders>
              <w:top w:val="nil"/>
              <w:left w:val="nil"/>
              <w:bottom w:val="single" w:sz="6" w:space="0" w:color="auto"/>
              <w:right w:val="nil"/>
            </w:tcBorders>
          </w:tcPr>
          <w:p w14:paraId="515E458E" w14:textId="77777777" w:rsidR="00CD6DAF" w:rsidRDefault="007C2C9C">
            <w:pPr>
              <w:jc w:val="center"/>
              <w:rPr>
                <w:sz w:val="12"/>
                <w:szCs w:val="12"/>
              </w:rPr>
            </w:pPr>
            <w:r>
              <w:rPr>
                <w:b/>
                <w:bCs/>
                <w:sz w:val="12"/>
                <w:szCs w:val="12"/>
              </w:rPr>
              <w:t>Day 2</w:t>
            </w:r>
          </w:p>
        </w:tc>
        <w:tc>
          <w:tcPr>
            <w:tcW w:w="947" w:type="dxa"/>
            <w:tcBorders>
              <w:top w:val="nil"/>
              <w:left w:val="nil"/>
              <w:bottom w:val="single" w:sz="6" w:space="0" w:color="auto"/>
              <w:right w:val="nil"/>
            </w:tcBorders>
          </w:tcPr>
          <w:p w14:paraId="289F3726" w14:textId="77777777" w:rsidR="00CD6DAF" w:rsidRDefault="007C2C9C">
            <w:pPr>
              <w:jc w:val="center"/>
              <w:rPr>
                <w:sz w:val="12"/>
                <w:szCs w:val="12"/>
              </w:rPr>
            </w:pPr>
            <w:r>
              <w:rPr>
                <w:b/>
                <w:bCs/>
                <w:sz w:val="12"/>
                <w:szCs w:val="12"/>
              </w:rPr>
              <w:t>Post</w:t>
            </w:r>
          </w:p>
        </w:tc>
      </w:tr>
      <w:tr w:rsidR="00CD6DAF" w14:paraId="50775549" w14:textId="77777777">
        <w:tc>
          <w:tcPr>
            <w:tcW w:w="3300" w:type="dxa"/>
            <w:tcBorders>
              <w:top w:val="nil"/>
              <w:left w:val="nil"/>
              <w:bottom w:val="nil"/>
              <w:right w:val="single" w:sz="6" w:space="0" w:color="auto"/>
            </w:tcBorders>
          </w:tcPr>
          <w:p w14:paraId="26B4AC92" w14:textId="77777777" w:rsidR="00CD6DAF" w:rsidRDefault="007C2C9C">
            <w:pPr>
              <w:jc w:val="right"/>
              <w:rPr>
                <w:sz w:val="12"/>
                <w:szCs w:val="12"/>
              </w:rPr>
            </w:pPr>
            <w:r>
              <w:rPr>
                <w:sz w:val="12"/>
                <w:szCs w:val="12"/>
              </w:rPr>
              <w:t xml:space="preserve"> </w:t>
            </w:r>
            <w:r>
              <w:rPr>
                <w:b/>
                <w:bCs/>
                <w:sz w:val="12"/>
                <w:szCs w:val="12"/>
              </w:rPr>
              <w:t>Performance</w:t>
            </w:r>
          </w:p>
        </w:tc>
        <w:tc>
          <w:tcPr>
            <w:tcW w:w="758" w:type="dxa"/>
            <w:tcBorders>
              <w:top w:val="nil"/>
              <w:left w:val="single" w:sz="6" w:space="0" w:color="auto"/>
              <w:bottom w:val="nil"/>
              <w:right w:val="nil"/>
            </w:tcBorders>
          </w:tcPr>
          <w:p w14:paraId="7C4D1C80" w14:textId="77777777" w:rsidR="00CD6DAF" w:rsidRDefault="00CD6DAF">
            <w:pPr>
              <w:jc w:val="center"/>
              <w:rPr>
                <w:sz w:val="12"/>
                <w:szCs w:val="12"/>
              </w:rPr>
            </w:pPr>
          </w:p>
        </w:tc>
        <w:tc>
          <w:tcPr>
            <w:tcW w:w="947" w:type="dxa"/>
            <w:tcBorders>
              <w:top w:val="nil"/>
              <w:left w:val="nil"/>
              <w:bottom w:val="nil"/>
              <w:right w:val="nil"/>
            </w:tcBorders>
          </w:tcPr>
          <w:p w14:paraId="354B54EF" w14:textId="77777777" w:rsidR="00CD6DAF" w:rsidRDefault="00CD6DAF">
            <w:pPr>
              <w:jc w:val="center"/>
              <w:rPr>
                <w:sz w:val="12"/>
                <w:szCs w:val="12"/>
              </w:rPr>
            </w:pPr>
          </w:p>
        </w:tc>
        <w:tc>
          <w:tcPr>
            <w:tcW w:w="947" w:type="dxa"/>
            <w:tcBorders>
              <w:top w:val="nil"/>
              <w:left w:val="nil"/>
              <w:bottom w:val="nil"/>
              <w:right w:val="nil"/>
            </w:tcBorders>
          </w:tcPr>
          <w:p w14:paraId="2606272C" w14:textId="77777777" w:rsidR="00CD6DAF" w:rsidRDefault="00CD6DAF">
            <w:pPr>
              <w:jc w:val="center"/>
              <w:rPr>
                <w:sz w:val="12"/>
                <w:szCs w:val="12"/>
              </w:rPr>
            </w:pPr>
          </w:p>
        </w:tc>
        <w:tc>
          <w:tcPr>
            <w:tcW w:w="947" w:type="dxa"/>
            <w:tcBorders>
              <w:top w:val="nil"/>
              <w:left w:val="nil"/>
              <w:bottom w:val="nil"/>
              <w:right w:val="nil"/>
            </w:tcBorders>
          </w:tcPr>
          <w:p w14:paraId="55198E5C" w14:textId="77777777" w:rsidR="00CD6DAF" w:rsidRDefault="00CD6DAF">
            <w:pPr>
              <w:jc w:val="center"/>
              <w:rPr>
                <w:sz w:val="12"/>
                <w:szCs w:val="12"/>
              </w:rPr>
            </w:pPr>
          </w:p>
        </w:tc>
      </w:tr>
      <w:tr w:rsidR="00CD6DAF" w14:paraId="5A1DC98E" w14:textId="77777777">
        <w:tc>
          <w:tcPr>
            <w:tcW w:w="3300" w:type="dxa"/>
            <w:tcBorders>
              <w:top w:val="nil"/>
              <w:left w:val="nil"/>
              <w:bottom w:val="nil"/>
              <w:right w:val="single" w:sz="6" w:space="0" w:color="auto"/>
            </w:tcBorders>
          </w:tcPr>
          <w:p w14:paraId="0D0FA0A6" w14:textId="77777777" w:rsidR="00CD6DAF" w:rsidRDefault="007C2C9C">
            <w:pPr>
              <w:jc w:val="right"/>
              <w:rPr>
                <w:sz w:val="12"/>
                <w:szCs w:val="12"/>
              </w:rPr>
            </w:pPr>
            <w:r>
              <w:rPr>
                <w:sz w:val="12"/>
                <w:szCs w:val="12"/>
              </w:rPr>
              <w:t>Joint Action Success</w:t>
            </w:r>
          </w:p>
        </w:tc>
        <w:tc>
          <w:tcPr>
            <w:tcW w:w="758" w:type="dxa"/>
            <w:tcBorders>
              <w:top w:val="nil"/>
              <w:left w:val="single" w:sz="6" w:space="0" w:color="auto"/>
              <w:bottom w:val="nil"/>
              <w:right w:val="nil"/>
            </w:tcBorders>
          </w:tcPr>
          <w:p w14:paraId="2B92AC97" w14:textId="77777777" w:rsidR="00CD6DAF" w:rsidRDefault="00CD6DAF">
            <w:pPr>
              <w:jc w:val="center"/>
              <w:rPr>
                <w:sz w:val="12"/>
                <w:szCs w:val="12"/>
              </w:rPr>
            </w:pPr>
          </w:p>
        </w:tc>
        <w:tc>
          <w:tcPr>
            <w:tcW w:w="947" w:type="dxa"/>
            <w:tcBorders>
              <w:top w:val="nil"/>
              <w:left w:val="nil"/>
              <w:bottom w:val="nil"/>
              <w:right w:val="nil"/>
            </w:tcBorders>
          </w:tcPr>
          <w:p w14:paraId="34F3DDBF" w14:textId="77777777" w:rsidR="00CD6DAF" w:rsidRDefault="00CD6DAF">
            <w:pPr>
              <w:jc w:val="center"/>
              <w:rPr>
                <w:sz w:val="12"/>
                <w:szCs w:val="12"/>
              </w:rPr>
            </w:pPr>
          </w:p>
        </w:tc>
        <w:tc>
          <w:tcPr>
            <w:tcW w:w="947" w:type="dxa"/>
            <w:tcBorders>
              <w:top w:val="nil"/>
              <w:left w:val="nil"/>
              <w:bottom w:val="nil"/>
              <w:right w:val="nil"/>
            </w:tcBorders>
          </w:tcPr>
          <w:p w14:paraId="0A8EA768" w14:textId="77777777" w:rsidR="00CD6DAF" w:rsidRDefault="00CD6DAF">
            <w:pPr>
              <w:jc w:val="center"/>
              <w:rPr>
                <w:sz w:val="12"/>
                <w:szCs w:val="12"/>
              </w:rPr>
            </w:pPr>
          </w:p>
        </w:tc>
        <w:tc>
          <w:tcPr>
            <w:tcW w:w="947" w:type="dxa"/>
            <w:tcBorders>
              <w:top w:val="nil"/>
              <w:left w:val="nil"/>
              <w:bottom w:val="nil"/>
              <w:right w:val="nil"/>
            </w:tcBorders>
          </w:tcPr>
          <w:p w14:paraId="1DB8EB0B" w14:textId="77777777" w:rsidR="00CD6DAF" w:rsidRDefault="00CD6DAF">
            <w:pPr>
              <w:jc w:val="center"/>
              <w:rPr>
                <w:sz w:val="12"/>
                <w:szCs w:val="12"/>
              </w:rPr>
            </w:pPr>
          </w:p>
        </w:tc>
      </w:tr>
      <w:tr w:rsidR="00CD6DAF" w14:paraId="7FF75F25" w14:textId="77777777">
        <w:tc>
          <w:tcPr>
            <w:tcW w:w="3300" w:type="dxa"/>
            <w:tcBorders>
              <w:top w:val="nil"/>
              <w:left w:val="nil"/>
              <w:bottom w:val="nil"/>
              <w:right w:val="single" w:sz="6" w:space="0" w:color="auto"/>
            </w:tcBorders>
          </w:tcPr>
          <w:p w14:paraId="43CA2E25" w14:textId="77777777" w:rsidR="00CD6DAF" w:rsidRDefault="007C2C9C">
            <w:pPr>
              <w:jc w:val="right"/>
              <w:rPr>
                <w:sz w:val="12"/>
                <w:szCs w:val="12"/>
              </w:rPr>
            </w:pPr>
            <w:r>
              <w:rPr>
                <w:sz w:val="12"/>
                <w:szCs w:val="12"/>
              </w:rPr>
              <w:t>Ind Performance Success</w:t>
            </w:r>
          </w:p>
        </w:tc>
        <w:tc>
          <w:tcPr>
            <w:tcW w:w="758" w:type="dxa"/>
            <w:tcBorders>
              <w:top w:val="nil"/>
              <w:left w:val="single" w:sz="6" w:space="0" w:color="auto"/>
              <w:bottom w:val="nil"/>
              <w:right w:val="nil"/>
            </w:tcBorders>
          </w:tcPr>
          <w:p w14:paraId="3E5907F3" w14:textId="77777777" w:rsidR="00CD6DAF" w:rsidRDefault="00CD6DAF">
            <w:pPr>
              <w:jc w:val="center"/>
              <w:rPr>
                <w:sz w:val="12"/>
                <w:szCs w:val="12"/>
              </w:rPr>
            </w:pPr>
          </w:p>
        </w:tc>
        <w:tc>
          <w:tcPr>
            <w:tcW w:w="947" w:type="dxa"/>
            <w:tcBorders>
              <w:top w:val="nil"/>
              <w:left w:val="nil"/>
              <w:bottom w:val="nil"/>
              <w:right w:val="nil"/>
            </w:tcBorders>
          </w:tcPr>
          <w:p w14:paraId="7892CC31" w14:textId="77777777" w:rsidR="00CD6DAF" w:rsidRDefault="00CD6DAF">
            <w:pPr>
              <w:jc w:val="center"/>
              <w:rPr>
                <w:sz w:val="12"/>
                <w:szCs w:val="12"/>
              </w:rPr>
            </w:pPr>
          </w:p>
        </w:tc>
        <w:tc>
          <w:tcPr>
            <w:tcW w:w="947" w:type="dxa"/>
            <w:tcBorders>
              <w:top w:val="nil"/>
              <w:left w:val="nil"/>
              <w:bottom w:val="nil"/>
              <w:right w:val="nil"/>
            </w:tcBorders>
          </w:tcPr>
          <w:p w14:paraId="32B0689D" w14:textId="77777777" w:rsidR="00CD6DAF" w:rsidRDefault="00CD6DAF">
            <w:pPr>
              <w:jc w:val="center"/>
              <w:rPr>
                <w:sz w:val="12"/>
                <w:szCs w:val="12"/>
              </w:rPr>
            </w:pPr>
          </w:p>
        </w:tc>
        <w:tc>
          <w:tcPr>
            <w:tcW w:w="947" w:type="dxa"/>
            <w:tcBorders>
              <w:top w:val="nil"/>
              <w:left w:val="nil"/>
              <w:bottom w:val="nil"/>
              <w:right w:val="nil"/>
            </w:tcBorders>
          </w:tcPr>
          <w:p w14:paraId="34AA2FC5" w14:textId="77777777" w:rsidR="00CD6DAF" w:rsidRDefault="00CD6DAF">
            <w:pPr>
              <w:jc w:val="center"/>
              <w:rPr>
                <w:sz w:val="12"/>
                <w:szCs w:val="12"/>
              </w:rPr>
            </w:pPr>
          </w:p>
        </w:tc>
      </w:tr>
      <w:tr w:rsidR="00CD6DAF" w14:paraId="7EC5A412" w14:textId="77777777">
        <w:tc>
          <w:tcPr>
            <w:tcW w:w="3300" w:type="dxa"/>
            <w:tcBorders>
              <w:top w:val="nil"/>
              <w:left w:val="nil"/>
              <w:bottom w:val="nil"/>
              <w:right w:val="single" w:sz="6" w:space="0" w:color="auto"/>
            </w:tcBorders>
          </w:tcPr>
          <w:p w14:paraId="500A12B0" w14:textId="77777777" w:rsidR="00CD6DAF" w:rsidRDefault="007C2C9C">
            <w:pPr>
              <w:jc w:val="right"/>
              <w:rPr>
                <w:sz w:val="12"/>
                <w:szCs w:val="12"/>
              </w:rPr>
            </w:pPr>
            <w:r>
              <w:rPr>
                <w:sz w:val="12"/>
                <w:szCs w:val="12"/>
              </w:rPr>
              <w:t>Team Performance Exp</w:t>
            </w:r>
          </w:p>
        </w:tc>
        <w:tc>
          <w:tcPr>
            <w:tcW w:w="758" w:type="dxa"/>
            <w:tcBorders>
              <w:top w:val="nil"/>
              <w:left w:val="single" w:sz="6" w:space="0" w:color="auto"/>
              <w:bottom w:val="nil"/>
              <w:right w:val="nil"/>
            </w:tcBorders>
          </w:tcPr>
          <w:p w14:paraId="2D7BDAB5" w14:textId="77777777" w:rsidR="00CD6DAF" w:rsidRDefault="00CD6DAF">
            <w:pPr>
              <w:jc w:val="center"/>
              <w:rPr>
                <w:sz w:val="12"/>
                <w:szCs w:val="12"/>
              </w:rPr>
            </w:pPr>
          </w:p>
        </w:tc>
        <w:tc>
          <w:tcPr>
            <w:tcW w:w="947" w:type="dxa"/>
            <w:tcBorders>
              <w:top w:val="nil"/>
              <w:left w:val="nil"/>
              <w:bottom w:val="nil"/>
              <w:right w:val="nil"/>
            </w:tcBorders>
          </w:tcPr>
          <w:p w14:paraId="03821365" w14:textId="77777777" w:rsidR="00CD6DAF" w:rsidRDefault="00CD6DAF">
            <w:pPr>
              <w:jc w:val="center"/>
              <w:rPr>
                <w:sz w:val="12"/>
                <w:szCs w:val="12"/>
              </w:rPr>
            </w:pPr>
          </w:p>
        </w:tc>
        <w:tc>
          <w:tcPr>
            <w:tcW w:w="947" w:type="dxa"/>
            <w:tcBorders>
              <w:top w:val="nil"/>
              <w:left w:val="nil"/>
              <w:bottom w:val="nil"/>
              <w:right w:val="nil"/>
            </w:tcBorders>
          </w:tcPr>
          <w:p w14:paraId="302EC1AA" w14:textId="77777777" w:rsidR="00CD6DAF" w:rsidRDefault="00CD6DAF">
            <w:pPr>
              <w:jc w:val="center"/>
              <w:rPr>
                <w:sz w:val="12"/>
                <w:szCs w:val="12"/>
              </w:rPr>
            </w:pPr>
          </w:p>
        </w:tc>
        <w:tc>
          <w:tcPr>
            <w:tcW w:w="947" w:type="dxa"/>
            <w:tcBorders>
              <w:top w:val="nil"/>
              <w:left w:val="nil"/>
              <w:bottom w:val="nil"/>
              <w:right w:val="nil"/>
            </w:tcBorders>
          </w:tcPr>
          <w:p w14:paraId="0CC86489" w14:textId="77777777" w:rsidR="00CD6DAF" w:rsidRDefault="00CD6DAF">
            <w:pPr>
              <w:jc w:val="center"/>
              <w:rPr>
                <w:sz w:val="12"/>
                <w:szCs w:val="12"/>
              </w:rPr>
            </w:pPr>
          </w:p>
        </w:tc>
      </w:tr>
      <w:tr w:rsidR="00CD6DAF" w14:paraId="5D11308A" w14:textId="77777777">
        <w:tc>
          <w:tcPr>
            <w:tcW w:w="3300" w:type="dxa"/>
            <w:tcBorders>
              <w:top w:val="nil"/>
              <w:left w:val="nil"/>
              <w:bottom w:val="nil"/>
              <w:right w:val="single" w:sz="6" w:space="0" w:color="auto"/>
            </w:tcBorders>
          </w:tcPr>
          <w:p w14:paraId="7F34519A" w14:textId="77777777" w:rsidR="00CD6DAF" w:rsidRDefault="007C2C9C">
            <w:pPr>
              <w:jc w:val="right"/>
              <w:rPr>
                <w:sz w:val="12"/>
                <w:szCs w:val="12"/>
              </w:rPr>
            </w:pPr>
            <w:r>
              <w:rPr>
                <w:sz w:val="12"/>
                <w:szCs w:val="12"/>
              </w:rPr>
              <w:t>Ind Performance Exp</w:t>
            </w:r>
          </w:p>
        </w:tc>
        <w:tc>
          <w:tcPr>
            <w:tcW w:w="758" w:type="dxa"/>
            <w:tcBorders>
              <w:top w:val="nil"/>
              <w:left w:val="single" w:sz="6" w:space="0" w:color="auto"/>
              <w:bottom w:val="nil"/>
              <w:right w:val="nil"/>
            </w:tcBorders>
          </w:tcPr>
          <w:p w14:paraId="152B85F2" w14:textId="77777777" w:rsidR="00CD6DAF" w:rsidRDefault="00CD6DAF">
            <w:pPr>
              <w:jc w:val="center"/>
              <w:rPr>
                <w:sz w:val="12"/>
                <w:szCs w:val="12"/>
              </w:rPr>
            </w:pPr>
          </w:p>
        </w:tc>
        <w:tc>
          <w:tcPr>
            <w:tcW w:w="947" w:type="dxa"/>
            <w:tcBorders>
              <w:top w:val="nil"/>
              <w:left w:val="nil"/>
              <w:bottom w:val="nil"/>
              <w:right w:val="nil"/>
            </w:tcBorders>
          </w:tcPr>
          <w:p w14:paraId="41BE5846" w14:textId="77777777" w:rsidR="00CD6DAF" w:rsidRDefault="00CD6DAF">
            <w:pPr>
              <w:jc w:val="center"/>
              <w:rPr>
                <w:sz w:val="12"/>
                <w:szCs w:val="12"/>
              </w:rPr>
            </w:pPr>
          </w:p>
        </w:tc>
        <w:tc>
          <w:tcPr>
            <w:tcW w:w="947" w:type="dxa"/>
            <w:tcBorders>
              <w:top w:val="nil"/>
              <w:left w:val="nil"/>
              <w:bottom w:val="nil"/>
              <w:right w:val="nil"/>
            </w:tcBorders>
          </w:tcPr>
          <w:p w14:paraId="3E4D5A95" w14:textId="77777777" w:rsidR="00CD6DAF" w:rsidRDefault="00CD6DAF">
            <w:pPr>
              <w:jc w:val="center"/>
              <w:rPr>
                <w:sz w:val="12"/>
                <w:szCs w:val="12"/>
              </w:rPr>
            </w:pPr>
          </w:p>
        </w:tc>
        <w:tc>
          <w:tcPr>
            <w:tcW w:w="947" w:type="dxa"/>
            <w:tcBorders>
              <w:top w:val="nil"/>
              <w:left w:val="nil"/>
              <w:bottom w:val="nil"/>
              <w:right w:val="nil"/>
            </w:tcBorders>
          </w:tcPr>
          <w:p w14:paraId="3898E836" w14:textId="77777777" w:rsidR="00CD6DAF" w:rsidRDefault="00CD6DAF">
            <w:pPr>
              <w:jc w:val="center"/>
              <w:rPr>
                <w:sz w:val="12"/>
                <w:szCs w:val="12"/>
              </w:rPr>
            </w:pPr>
          </w:p>
        </w:tc>
      </w:tr>
      <w:tr w:rsidR="00CD6DAF" w14:paraId="26F2C271" w14:textId="77777777">
        <w:tc>
          <w:tcPr>
            <w:tcW w:w="3300" w:type="dxa"/>
            <w:tcBorders>
              <w:top w:val="nil"/>
              <w:left w:val="nil"/>
              <w:bottom w:val="nil"/>
              <w:right w:val="single" w:sz="6" w:space="0" w:color="auto"/>
            </w:tcBorders>
          </w:tcPr>
          <w:p w14:paraId="777FFE90" w14:textId="77777777" w:rsidR="00CD6DAF" w:rsidRDefault="007C2C9C">
            <w:pPr>
              <w:jc w:val="right"/>
              <w:rPr>
                <w:sz w:val="12"/>
                <w:szCs w:val="12"/>
              </w:rPr>
            </w:pPr>
            <w:r>
              <w:rPr>
                <w:b/>
                <w:bCs/>
                <w:sz w:val="12"/>
                <w:szCs w:val="12"/>
              </w:rPr>
              <w:t>Team Click</w:t>
            </w:r>
          </w:p>
        </w:tc>
        <w:tc>
          <w:tcPr>
            <w:tcW w:w="758" w:type="dxa"/>
            <w:tcBorders>
              <w:top w:val="nil"/>
              <w:left w:val="single" w:sz="6" w:space="0" w:color="auto"/>
              <w:bottom w:val="nil"/>
              <w:right w:val="nil"/>
            </w:tcBorders>
          </w:tcPr>
          <w:p w14:paraId="0455D1C1" w14:textId="77777777" w:rsidR="00CD6DAF" w:rsidRDefault="00CD6DAF">
            <w:pPr>
              <w:jc w:val="center"/>
              <w:rPr>
                <w:sz w:val="12"/>
                <w:szCs w:val="12"/>
              </w:rPr>
            </w:pPr>
          </w:p>
        </w:tc>
        <w:tc>
          <w:tcPr>
            <w:tcW w:w="947" w:type="dxa"/>
            <w:tcBorders>
              <w:top w:val="nil"/>
              <w:left w:val="nil"/>
              <w:bottom w:val="nil"/>
              <w:right w:val="nil"/>
            </w:tcBorders>
          </w:tcPr>
          <w:p w14:paraId="6B5C7AE7" w14:textId="77777777" w:rsidR="00CD6DAF" w:rsidRDefault="00CD6DAF">
            <w:pPr>
              <w:jc w:val="center"/>
              <w:rPr>
                <w:sz w:val="12"/>
                <w:szCs w:val="12"/>
              </w:rPr>
            </w:pPr>
          </w:p>
        </w:tc>
        <w:tc>
          <w:tcPr>
            <w:tcW w:w="947" w:type="dxa"/>
            <w:tcBorders>
              <w:top w:val="nil"/>
              <w:left w:val="nil"/>
              <w:bottom w:val="nil"/>
              <w:right w:val="nil"/>
            </w:tcBorders>
          </w:tcPr>
          <w:p w14:paraId="55E3ED0C" w14:textId="77777777" w:rsidR="00CD6DAF" w:rsidRDefault="00CD6DAF">
            <w:pPr>
              <w:jc w:val="center"/>
              <w:rPr>
                <w:sz w:val="12"/>
                <w:szCs w:val="12"/>
              </w:rPr>
            </w:pPr>
          </w:p>
        </w:tc>
        <w:tc>
          <w:tcPr>
            <w:tcW w:w="947" w:type="dxa"/>
            <w:tcBorders>
              <w:top w:val="nil"/>
              <w:left w:val="nil"/>
              <w:bottom w:val="nil"/>
              <w:right w:val="nil"/>
            </w:tcBorders>
          </w:tcPr>
          <w:p w14:paraId="2409CC63" w14:textId="77777777" w:rsidR="00CD6DAF" w:rsidRDefault="00CD6DAF">
            <w:pPr>
              <w:jc w:val="center"/>
              <w:rPr>
                <w:sz w:val="12"/>
                <w:szCs w:val="12"/>
              </w:rPr>
            </w:pPr>
          </w:p>
        </w:tc>
      </w:tr>
      <w:tr w:rsidR="00CD6DAF" w14:paraId="30047C0F" w14:textId="77777777">
        <w:tc>
          <w:tcPr>
            <w:tcW w:w="3300" w:type="dxa"/>
            <w:tcBorders>
              <w:top w:val="nil"/>
              <w:left w:val="nil"/>
              <w:bottom w:val="nil"/>
              <w:right w:val="single" w:sz="6" w:space="0" w:color="auto"/>
            </w:tcBorders>
          </w:tcPr>
          <w:p w14:paraId="4A1A1FAC" w14:textId="77777777" w:rsidR="00CD6DAF" w:rsidRDefault="007C2C9C">
            <w:pPr>
              <w:jc w:val="right"/>
              <w:rPr>
                <w:sz w:val="12"/>
                <w:szCs w:val="12"/>
              </w:rPr>
            </w:pPr>
            <w:r>
              <w:rPr>
                <w:sz w:val="12"/>
                <w:szCs w:val="12"/>
              </w:rPr>
              <w:t>6 item factor</w:t>
            </w:r>
          </w:p>
        </w:tc>
        <w:tc>
          <w:tcPr>
            <w:tcW w:w="758" w:type="dxa"/>
            <w:tcBorders>
              <w:top w:val="nil"/>
              <w:left w:val="single" w:sz="6" w:space="0" w:color="auto"/>
              <w:bottom w:val="nil"/>
              <w:right w:val="nil"/>
            </w:tcBorders>
          </w:tcPr>
          <w:p w14:paraId="673DF348" w14:textId="77777777" w:rsidR="00CD6DAF" w:rsidRDefault="00CD6DAF">
            <w:pPr>
              <w:jc w:val="center"/>
              <w:rPr>
                <w:sz w:val="12"/>
                <w:szCs w:val="12"/>
              </w:rPr>
            </w:pPr>
          </w:p>
        </w:tc>
        <w:tc>
          <w:tcPr>
            <w:tcW w:w="947" w:type="dxa"/>
            <w:tcBorders>
              <w:top w:val="nil"/>
              <w:left w:val="nil"/>
              <w:bottom w:val="nil"/>
              <w:right w:val="nil"/>
            </w:tcBorders>
          </w:tcPr>
          <w:p w14:paraId="4EAAFD47" w14:textId="77777777" w:rsidR="00CD6DAF" w:rsidRDefault="00CD6DAF">
            <w:pPr>
              <w:jc w:val="center"/>
              <w:rPr>
                <w:sz w:val="12"/>
                <w:szCs w:val="12"/>
              </w:rPr>
            </w:pPr>
          </w:p>
        </w:tc>
        <w:tc>
          <w:tcPr>
            <w:tcW w:w="947" w:type="dxa"/>
            <w:tcBorders>
              <w:top w:val="nil"/>
              <w:left w:val="nil"/>
              <w:bottom w:val="nil"/>
              <w:right w:val="nil"/>
            </w:tcBorders>
          </w:tcPr>
          <w:p w14:paraId="10C36AC2" w14:textId="77777777" w:rsidR="00CD6DAF" w:rsidRDefault="00CD6DAF">
            <w:pPr>
              <w:jc w:val="center"/>
              <w:rPr>
                <w:sz w:val="12"/>
                <w:szCs w:val="12"/>
              </w:rPr>
            </w:pPr>
          </w:p>
        </w:tc>
        <w:tc>
          <w:tcPr>
            <w:tcW w:w="947" w:type="dxa"/>
            <w:tcBorders>
              <w:top w:val="nil"/>
              <w:left w:val="nil"/>
              <w:bottom w:val="nil"/>
              <w:right w:val="nil"/>
            </w:tcBorders>
          </w:tcPr>
          <w:p w14:paraId="33E33F69" w14:textId="77777777" w:rsidR="00CD6DAF" w:rsidRDefault="00CD6DAF">
            <w:pPr>
              <w:jc w:val="center"/>
              <w:rPr>
                <w:sz w:val="12"/>
                <w:szCs w:val="12"/>
              </w:rPr>
            </w:pPr>
          </w:p>
        </w:tc>
      </w:tr>
      <w:tr w:rsidR="00CD6DAF" w14:paraId="5FCE5F43" w14:textId="77777777">
        <w:tc>
          <w:tcPr>
            <w:tcW w:w="3300" w:type="dxa"/>
            <w:tcBorders>
              <w:top w:val="nil"/>
              <w:left w:val="nil"/>
              <w:bottom w:val="nil"/>
              <w:right w:val="single" w:sz="6" w:space="0" w:color="auto"/>
            </w:tcBorders>
          </w:tcPr>
          <w:p w14:paraId="371807EB" w14:textId="77777777" w:rsidR="00CD6DAF" w:rsidRDefault="007C2C9C">
            <w:pPr>
              <w:jc w:val="right"/>
              <w:rPr>
                <w:sz w:val="12"/>
                <w:szCs w:val="12"/>
              </w:rPr>
            </w:pPr>
            <w:r>
              <w:rPr>
                <w:sz w:val="12"/>
                <w:szCs w:val="12"/>
              </w:rPr>
              <w:t>3 item factor</w:t>
            </w:r>
          </w:p>
        </w:tc>
        <w:tc>
          <w:tcPr>
            <w:tcW w:w="758" w:type="dxa"/>
            <w:tcBorders>
              <w:top w:val="nil"/>
              <w:left w:val="single" w:sz="6" w:space="0" w:color="auto"/>
              <w:bottom w:val="nil"/>
              <w:right w:val="nil"/>
            </w:tcBorders>
          </w:tcPr>
          <w:p w14:paraId="2FF48C40" w14:textId="77777777" w:rsidR="00CD6DAF" w:rsidRDefault="00CD6DAF">
            <w:pPr>
              <w:jc w:val="center"/>
              <w:rPr>
                <w:sz w:val="12"/>
                <w:szCs w:val="12"/>
              </w:rPr>
            </w:pPr>
          </w:p>
        </w:tc>
        <w:tc>
          <w:tcPr>
            <w:tcW w:w="947" w:type="dxa"/>
            <w:tcBorders>
              <w:top w:val="nil"/>
              <w:left w:val="nil"/>
              <w:bottom w:val="nil"/>
              <w:right w:val="nil"/>
            </w:tcBorders>
          </w:tcPr>
          <w:p w14:paraId="53B550D6" w14:textId="77777777" w:rsidR="00CD6DAF" w:rsidRDefault="00CD6DAF">
            <w:pPr>
              <w:jc w:val="center"/>
              <w:rPr>
                <w:sz w:val="12"/>
                <w:szCs w:val="12"/>
              </w:rPr>
            </w:pPr>
          </w:p>
        </w:tc>
        <w:tc>
          <w:tcPr>
            <w:tcW w:w="947" w:type="dxa"/>
            <w:tcBorders>
              <w:top w:val="nil"/>
              <w:left w:val="nil"/>
              <w:bottom w:val="nil"/>
              <w:right w:val="nil"/>
            </w:tcBorders>
          </w:tcPr>
          <w:p w14:paraId="6DEAF68F" w14:textId="77777777" w:rsidR="00CD6DAF" w:rsidRDefault="00CD6DAF">
            <w:pPr>
              <w:jc w:val="center"/>
              <w:rPr>
                <w:sz w:val="12"/>
                <w:szCs w:val="12"/>
              </w:rPr>
            </w:pPr>
          </w:p>
        </w:tc>
        <w:tc>
          <w:tcPr>
            <w:tcW w:w="947" w:type="dxa"/>
            <w:tcBorders>
              <w:top w:val="nil"/>
              <w:left w:val="nil"/>
              <w:bottom w:val="nil"/>
              <w:right w:val="nil"/>
            </w:tcBorders>
          </w:tcPr>
          <w:p w14:paraId="6A01BD77" w14:textId="77777777" w:rsidR="00CD6DAF" w:rsidRDefault="00CD6DAF">
            <w:pPr>
              <w:jc w:val="center"/>
              <w:rPr>
                <w:sz w:val="12"/>
                <w:szCs w:val="12"/>
              </w:rPr>
            </w:pPr>
          </w:p>
        </w:tc>
      </w:tr>
      <w:tr w:rsidR="00CD6DAF" w14:paraId="6FAA50D4" w14:textId="77777777">
        <w:tc>
          <w:tcPr>
            <w:tcW w:w="3300" w:type="dxa"/>
            <w:tcBorders>
              <w:top w:val="nil"/>
              <w:left w:val="nil"/>
              <w:bottom w:val="nil"/>
              <w:right w:val="single" w:sz="6" w:space="0" w:color="auto"/>
            </w:tcBorders>
          </w:tcPr>
          <w:p w14:paraId="0B296FCD" w14:textId="77777777" w:rsidR="00CD6DAF" w:rsidRDefault="007C2C9C">
            <w:pPr>
              <w:jc w:val="right"/>
              <w:rPr>
                <w:sz w:val="12"/>
                <w:szCs w:val="12"/>
              </w:rPr>
            </w:pPr>
            <w:r>
              <w:rPr>
                <w:b/>
                <w:bCs/>
                <w:sz w:val="12"/>
                <w:szCs w:val="12"/>
              </w:rPr>
              <w:t>Social Bonding</w:t>
            </w:r>
          </w:p>
        </w:tc>
        <w:tc>
          <w:tcPr>
            <w:tcW w:w="758" w:type="dxa"/>
            <w:tcBorders>
              <w:top w:val="nil"/>
              <w:left w:val="single" w:sz="6" w:space="0" w:color="auto"/>
              <w:bottom w:val="nil"/>
              <w:right w:val="nil"/>
            </w:tcBorders>
          </w:tcPr>
          <w:p w14:paraId="4FB2B282" w14:textId="77777777" w:rsidR="00CD6DAF" w:rsidRDefault="00CD6DAF">
            <w:pPr>
              <w:jc w:val="center"/>
              <w:rPr>
                <w:sz w:val="12"/>
                <w:szCs w:val="12"/>
              </w:rPr>
            </w:pPr>
          </w:p>
        </w:tc>
        <w:tc>
          <w:tcPr>
            <w:tcW w:w="947" w:type="dxa"/>
            <w:tcBorders>
              <w:top w:val="nil"/>
              <w:left w:val="nil"/>
              <w:bottom w:val="nil"/>
              <w:right w:val="nil"/>
            </w:tcBorders>
          </w:tcPr>
          <w:p w14:paraId="1577176C" w14:textId="77777777" w:rsidR="00CD6DAF" w:rsidRDefault="00CD6DAF">
            <w:pPr>
              <w:jc w:val="center"/>
              <w:rPr>
                <w:sz w:val="12"/>
                <w:szCs w:val="12"/>
              </w:rPr>
            </w:pPr>
          </w:p>
        </w:tc>
        <w:tc>
          <w:tcPr>
            <w:tcW w:w="947" w:type="dxa"/>
            <w:tcBorders>
              <w:top w:val="nil"/>
              <w:left w:val="nil"/>
              <w:bottom w:val="nil"/>
              <w:right w:val="nil"/>
            </w:tcBorders>
          </w:tcPr>
          <w:p w14:paraId="14CA36D2" w14:textId="77777777" w:rsidR="00CD6DAF" w:rsidRDefault="00CD6DAF">
            <w:pPr>
              <w:jc w:val="center"/>
              <w:rPr>
                <w:sz w:val="12"/>
                <w:szCs w:val="12"/>
              </w:rPr>
            </w:pPr>
          </w:p>
        </w:tc>
        <w:tc>
          <w:tcPr>
            <w:tcW w:w="947" w:type="dxa"/>
            <w:tcBorders>
              <w:top w:val="nil"/>
              <w:left w:val="nil"/>
              <w:bottom w:val="nil"/>
              <w:right w:val="nil"/>
            </w:tcBorders>
          </w:tcPr>
          <w:p w14:paraId="2CA5CCB0" w14:textId="77777777" w:rsidR="00CD6DAF" w:rsidRDefault="00CD6DAF">
            <w:pPr>
              <w:jc w:val="center"/>
              <w:rPr>
                <w:sz w:val="12"/>
                <w:szCs w:val="12"/>
              </w:rPr>
            </w:pPr>
          </w:p>
        </w:tc>
      </w:tr>
      <w:tr w:rsidR="00CD6DAF" w14:paraId="657CDEB0" w14:textId="77777777">
        <w:tc>
          <w:tcPr>
            <w:tcW w:w="3300" w:type="dxa"/>
            <w:tcBorders>
              <w:top w:val="nil"/>
              <w:left w:val="nil"/>
              <w:bottom w:val="nil"/>
              <w:right w:val="single" w:sz="6" w:space="0" w:color="auto"/>
            </w:tcBorders>
          </w:tcPr>
          <w:p w14:paraId="73EBCD7F" w14:textId="77777777" w:rsidR="00CD6DAF" w:rsidRDefault="007C2C9C">
            <w:pPr>
              <w:jc w:val="right"/>
              <w:rPr>
                <w:sz w:val="12"/>
                <w:szCs w:val="12"/>
              </w:rPr>
            </w:pPr>
            <w:r>
              <w:rPr>
                <w:sz w:val="12"/>
                <w:szCs w:val="12"/>
              </w:rPr>
              <w:t>6 item factor</w:t>
            </w:r>
          </w:p>
        </w:tc>
        <w:tc>
          <w:tcPr>
            <w:tcW w:w="758" w:type="dxa"/>
            <w:tcBorders>
              <w:top w:val="nil"/>
              <w:left w:val="single" w:sz="6" w:space="0" w:color="auto"/>
              <w:bottom w:val="nil"/>
              <w:right w:val="nil"/>
            </w:tcBorders>
          </w:tcPr>
          <w:p w14:paraId="38378456" w14:textId="77777777" w:rsidR="00CD6DAF" w:rsidRDefault="00CD6DAF">
            <w:pPr>
              <w:jc w:val="center"/>
              <w:rPr>
                <w:sz w:val="12"/>
                <w:szCs w:val="12"/>
              </w:rPr>
            </w:pPr>
          </w:p>
        </w:tc>
        <w:tc>
          <w:tcPr>
            <w:tcW w:w="947" w:type="dxa"/>
            <w:tcBorders>
              <w:top w:val="nil"/>
              <w:left w:val="nil"/>
              <w:bottom w:val="nil"/>
              <w:right w:val="nil"/>
            </w:tcBorders>
          </w:tcPr>
          <w:p w14:paraId="44DCB32E" w14:textId="77777777" w:rsidR="00CD6DAF" w:rsidRDefault="00CD6DAF">
            <w:pPr>
              <w:jc w:val="center"/>
              <w:rPr>
                <w:sz w:val="12"/>
                <w:szCs w:val="12"/>
              </w:rPr>
            </w:pPr>
          </w:p>
        </w:tc>
        <w:tc>
          <w:tcPr>
            <w:tcW w:w="947" w:type="dxa"/>
            <w:tcBorders>
              <w:top w:val="nil"/>
              <w:left w:val="nil"/>
              <w:bottom w:val="nil"/>
              <w:right w:val="nil"/>
            </w:tcBorders>
          </w:tcPr>
          <w:p w14:paraId="61D2C0AE" w14:textId="77777777" w:rsidR="00CD6DAF" w:rsidRDefault="00CD6DAF">
            <w:pPr>
              <w:jc w:val="center"/>
              <w:rPr>
                <w:sz w:val="12"/>
                <w:szCs w:val="12"/>
              </w:rPr>
            </w:pPr>
          </w:p>
        </w:tc>
        <w:tc>
          <w:tcPr>
            <w:tcW w:w="947" w:type="dxa"/>
            <w:tcBorders>
              <w:top w:val="nil"/>
              <w:left w:val="nil"/>
              <w:bottom w:val="nil"/>
              <w:right w:val="nil"/>
            </w:tcBorders>
          </w:tcPr>
          <w:p w14:paraId="6D36AC4C" w14:textId="77777777" w:rsidR="00CD6DAF" w:rsidRDefault="00CD6DAF">
            <w:pPr>
              <w:jc w:val="center"/>
              <w:rPr>
                <w:sz w:val="12"/>
                <w:szCs w:val="12"/>
              </w:rPr>
            </w:pPr>
          </w:p>
        </w:tc>
      </w:tr>
      <w:tr w:rsidR="00CD6DAF" w14:paraId="1A279DAD" w14:textId="77777777">
        <w:tc>
          <w:tcPr>
            <w:tcW w:w="3300" w:type="dxa"/>
            <w:tcBorders>
              <w:top w:val="nil"/>
              <w:left w:val="nil"/>
              <w:bottom w:val="nil"/>
              <w:right w:val="single" w:sz="6" w:space="0" w:color="auto"/>
            </w:tcBorders>
          </w:tcPr>
          <w:p w14:paraId="0277E22E" w14:textId="77777777" w:rsidR="00CD6DAF" w:rsidRDefault="007C2C9C">
            <w:pPr>
              <w:jc w:val="right"/>
              <w:rPr>
                <w:sz w:val="12"/>
                <w:szCs w:val="12"/>
              </w:rPr>
            </w:pPr>
            <w:r>
              <w:rPr>
                <w:sz w:val="12"/>
                <w:szCs w:val="12"/>
              </w:rPr>
              <w:t>3 item factor</w:t>
            </w:r>
          </w:p>
        </w:tc>
        <w:tc>
          <w:tcPr>
            <w:tcW w:w="758" w:type="dxa"/>
            <w:tcBorders>
              <w:top w:val="nil"/>
              <w:left w:val="single" w:sz="6" w:space="0" w:color="auto"/>
              <w:bottom w:val="nil"/>
              <w:right w:val="nil"/>
            </w:tcBorders>
          </w:tcPr>
          <w:p w14:paraId="4C2CA2D3" w14:textId="77777777" w:rsidR="00CD6DAF" w:rsidRDefault="00CD6DAF">
            <w:pPr>
              <w:jc w:val="center"/>
              <w:rPr>
                <w:sz w:val="12"/>
                <w:szCs w:val="12"/>
              </w:rPr>
            </w:pPr>
          </w:p>
        </w:tc>
        <w:tc>
          <w:tcPr>
            <w:tcW w:w="947" w:type="dxa"/>
            <w:tcBorders>
              <w:top w:val="nil"/>
              <w:left w:val="nil"/>
              <w:bottom w:val="nil"/>
              <w:right w:val="nil"/>
            </w:tcBorders>
          </w:tcPr>
          <w:p w14:paraId="676F679F" w14:textId="77777777" w:rsidR="00CD6DAF" w:rsidRDefault="00CD6DAF">
            <w:pPr>
              <w:jc w:val="center"/>
              <w:rPr>
                <w:sz w:val="12"/>
                <w:szCs w:val="12"/>
              </w:rPr>
            </w:pPr>
          </w:p>
        </w:tc>
        <w:tc>
          <w:tcPr>
            <w:tcW w:w="947" w:type="dxa"/>
            <w:tcBorders>
              <w:top w:val="nil"/>
              <w:left w:val="nil"/>
              <w:bottom w:val="nil"/>
              <w:right w:val="nil"/>
            </w:tcBorders>
          </w:tcPr>
          <w:p w14:paraId="37E72FFB" w14:textId="77777777" w:rsidR="00CD6DAF" w:rsidRDefault="00CD6DAF">
            <w:pPr>
              <w:jc w:val="center"/>
              <w:rPr>
                <w:sz w:val="12"/>
                <w:szCs w:val="12"/>
              </w:rPr>
            </w:pPr>
          </w:p>
        </w:tc>
        <w:tc>
          <w:tcPr>
            <w:tcW w:w="947" w:type="dxa"/>
            <w:tcBorders>
              <w:top w:val="nil"/>
              <w:left w:val="nil"/>
              <w:bottom w:val="nil"/>
              <w:right w:val="nil"/>
            </w:tcBorders>
          </w:tcPr>
          <w:p w14:paraId="3B287545" w14:textId="77777777" w:rsidR="00CD6DAF" w:rsidRDefault="00CD6DAF">
            <w:pPr>
              <w:jc w:val="center"/>
              <w:rPr>
                <w:sz w:val="12"/>
                <w:szCs w:val="12"/>
              </w:rPr>
            </w:pPr>
          </w:p>
        </w:tc>
      </w:tr>
      <w:tr w:rsidR="00CD6DAF" w14:paraId="7B318E66" w14:textId="77777777">
        <w:tc>
          <w:tcPr>
            <w:tcW w:w="3300" w:type="dxa"/>
            <w:tcBorders>
              <w:top w:val="nil"/>
              <w:left w:val="nil"/>
              <w:bottom w:val="nil"/>
              <w:right w:val="single" w:sz="6" w:space="0" w:color="auto"/>
            </w:tcBorders>
          </w:tcPr>
          <w:p w14:paraId="7CD8C5DE" w14:textId="77777777" w:rsidR="00CD6DAF" w:rsidRDefault="007C2C9C">
            <w:pPr>
              <w:jc w:val="right"/>
              <w:rPr>
                <w:sz w:val="12"/>
                <w:szCs w:val="12"/>
              </w:rPr>
            </w:pPr>
            <w:r>
              <w:rPr>
                <w:b/>
                <w:bCs/>
                <w:sz w:val="12"/>
                <w:szCs w:val="12"/>
              </w:rPr>
              <w:t>Moderator variables</w:t>
            </w:r>
          </w:p>
        </w:tc>
        <w:tc>
          <w:tcPr>
            <w:tcW w:w="758" w:type="dxa"/>
            <w:tcBorders>
              <w:top w:val="nil"/>
              <w:left w:val="single" w:sz="6" w:space="0" w:color="auto"/>
              <w:bottom w:val="nil"/>
              <w:right w:val="nil"/>
            </w:tcBorders>
          </w:tcPr>
          <w:p w14:paraId="232BD58E" w14:textId="77777777" w:rsidR="00CD6DAF" w:rsidRDefault="00CD6DAF">
            <w:pPr>
              <w:jc w:val="center"/>
              <w:rPr>
                <w:sz w:val="12"/>
                <w:szCs w:val="12"/>
              </w:rPr>
            </w:pPr>
          </w:p>
        </w:tc>
        <w:tc>
          <w:tcPr>
            <w:tcW w:w="947" w:type="dxa"/>
            <w:tcBorders>
              <w:top w:val="nil"/>
              <w:left w:val="nil"/>
              <w:bottom w:val="nil"/>
              <w:right w:val="nil"/>
            </w:tcBorders>
          </w:tcPr>
          <w:p w14:paraId="63AC5E75" w14:textId="77777777" w:rsidR="00CD6DAF" w:rsidRDefault="00CD6DAF">
            <w:pPr>
              <w:jc w:val="center"/>
              <w:rPr>
                <w:sz w:val="12"/>
                <w:szCs w:val="12"/>
              </w:rPr>
            </w:pPr>
          </w:p>
        </w:tc>
        <w:tc>
          <w:tcPr>
            <w:tcW w:w="947" w:type="dxa"/>
            <w:tcBorders>
              <w:top w:val="nil"/>
              <w:left w:val="nil"/>
              <w:bottom w:val="nil"/>
              <w:right w:val="nil"/>
            </w:tcBorders>
          </w:tcPr>
          <w:p w14:paraId="66B09F58" w14:textId="77777777" w:rsidR="00CD6DAF" w:rsidRDefault="00CD6DAF">
            <w:pPr>
              <w:jc w:val="center"/>
              <w:rPr>
                <w:sz w:val="12"/>
                <w:szCs w:val="12"/>
              </w:rPr>
            </w:pPr>
          </w:p>
        </w:tc>
        <w:tc>
          <w:tcPr>
            <w:tcW w:w="947" w:type="dxa"/>
            <w:tcBorders>
              <w:top w:val="nil"/>
              <w:left w:val="nil"/>
              <w:bottom w:val="nil"/>
              <w:right w:val="nil"/>
            </w:tcBorders>
          </w:tcPr>
          <w:p w14:paraId="20DDE1F1" w14:textId="77777777" w:rsidR="00CD6DAF" w:rsidRDefault="00CD6DAF">
            <w:pPr>
              <w:jc w:val="center"/>
              <w:rPr>
                <w:sz w:val="12"/>
                <w:szCs w:val="12"/>
              </w:rPr>
            </w:pPr>
          </w:p>
        </w:tc>
      </w:tr>
      <w:tr w:rsidR="00CD6DAF" w14:paraId="42BB2F12" w14:textId="77777777">
        <w:tc>
          <w:tcPr>
            <w:tcW w:w="3300" w:type="dxa"/>
            <w:tcBorders>
              <w:top w:val="nil"/>
              <w:left w:val="nil"/>
              <w:bottom w:val="nil"/>
              <w:right w:val="single" w:sz="6" w:space="0" w:color="auto"/>
            </w:tcBorders>
          </w:tcPr>
          <w:p w14:paraId="3730D392" w14:textId="77777777" w:rsidR="00CD6DAF" w:rsidRDefault="007C2C9C">
            <w:pPr>
              <w:jc w:val="right"/>
              <w:rPr>
                <w:sz w:val="12"/>
                <w:szCs w:val="12"/>
              </w:rPr>
            </w:pPr>
            <w:r>
              <w:rPr>
                <w:sz w:val="12"/>
                <w:szCs w:val="12"/>
              </w:rPr>
              <w:t>Fatigue</w:t>
            </w:r>
          </w:p>
        </w:tc>
        <w:tc>
          <w:tcPr>
            <w:tcW w:w="758" w:type="dxa"/>
            <w:tcBorders>
              <w:top w:val="nil"/>
              <w:left w:val="single" w:sz="6" w:space="0" w:color="auto"/>
              <w:bottom w:val="nil"/>
              <w:right w:val="nil"/>
            </w:tcBorders>
          </w:tcPr>
          <w:p w14:paraId="67314CE5" w14:textId="77777777" w:rsidR="00CD6DAF" w:rsidRDefault="00CD6DAF">
            <w:pPr>
              <w:jc w:val="center"/>
              <w:rPr>
                <w:sz w:val="12"/>
                <w:szCs w:val="12"/>
              </w:rPr>
            </w:pPr>
          </w:p>
        </w:tc>
        <w:tc>
          <w:tcPr>
            <w:tcW w:w="947" w:type="dxa"/>
            <w:tcBorders>
              <w:top w:val="nil"/>
              <w:left w:val="nil"/>
              <w:bottom w:val="nil"/>
              <w:right w:val="nil"/>
            </w:tcBorders>
          </w:tcPr>
          <w:p w14:paraId="695FEA9F" w14:textId="77777777" w:rsidR="00CD6DAF" w:rsidRDefault="00CD6DAF">
            <w:pPr>
              <w:jc w:val="center"/>
              <w:rPr>
                <w:sz w:val="12"/>
                <w:szCs w:val="12"/>
              </w:rPr>
            </w:pPr>
          </w:p>
        </w:tc>
        <w:tc>
          <w:tcPr>
            <w:tcW w:w="947" w:type="dxa"/>
            <w:tcBorders>
              <w:top w:val="nil"/>
              <w:left w:val="nil"/>
              <w:bottom w:val="nil"/>
              <w:right w:val="nil"/>
            </w:tcBorders>
          </w:tcPr>
          <w:p w14:paraId="1FB8B227" w14:textId="77777777" w:rsidR="00CD6DAF" w:rsidRDefault="00CD6DAF">
            <w:pPr>
              <w:jc w:val="center"/>
              <w:rPr>
                <w:sz w:val="12"/>
                <w:szCs w:val="12"/>
              </w:rPr>
            </w:pPr>
          </w:p>
        </w:tc>
        <w:tc>
          <w:tcPr>
            <w:tcW w:w="947" w:type="dxa"/>
            <w:tcBorders>
              <w:top w:val="nil"/>
              <w:left w:val="nil"/>
              <w:bottom w:val="nil"/>
              <w:right w:val="nil"/>
            </w:tcBorders>
          </w:tcPr>
          <w:p w14:paraId="0B973439" w14:textId="77777777" w:rsidR="00CD6DAF" w:rsidRDefault="00CD6DAF">
            <w:pPr>
              <w:jc w:val="center"/>
              <w:rPr>
                <w:sz w:val="12"/>
                <w:szCs w:val="12"/>
              </w:rPr>
            </w:pPr>
          </w:p>
        </w:tc>
      </w:tr>
      <w:tr w:rsidR="00CD6DAF" w14:paraId="243E8946" w14:textId="77777777">
        <w:tc>
          <w:tcPr>
            <w:tcW w:w="3300" w:type="dxa"/>
            <w:tcBorders>
              <w:top w:val="nil"/>
              <w:left w:val="nil"/>
              <w:bottom w:val="nil"/>
              <w:right w:val="single" w:sz="6" w:space="0" w:color="auto"/>
            </w:tcBorders>
          </w:tcPr>
          <w:p w14:paraId="2209A081" w14:textId="77777777" w:rsidR="00CD6DAF" w:rsidRDefault="007C2C9C">
            <w:pPr>
              <w:jc w:val="right"/>
              <w:rPr>
                <w:sz w:val="12"/>
                <w:szCs w:val="12"/>
              </w:rPr>
            </w:pPr>
            <w:r>
              <w:rPr>
                <w:sz w:val="12"/>
                <w:szCs w:val="12"/>
              </w:rPr>
              <w:lastRenderedPageBreak/>
              <w:t>Injury</w:t>
            </w:r>
          </w:p>
        </w:tc>
        <w:tc>
          <w:tcPr>
            <w:tcW w:w="758" w:type="dxa"/>
            <w:tcBorders>
              <w:top w:val="nil"/>
              <w:left w:val="single" w:sz="6" w:space="0" w:color="auto"/>
              <w:bottom w:val="nil"/>
              <w:right w:val="nil"/>
            </w:tcBorders>
          </w:tcPr>
          <w:p w14:paraId="665F3BF8" w14:textId="77777777" w:rsidR="00CD6DAF" w:rsidRDefault="00CD6DAF">
            <w:pPr>
              <w:jc w:val="center"/>
              <w:rPr>
                <w:sz w:val="12"/>
                <w:szCs w:val="12"/>
              </w:rPr>
            </w:pPr>
          </w:p>
        </w:tc>
        <w:tc>
          <w:tcPr>
            <w:tcW w:w="947" w:type="dxa"/>
            <w:tcBorders>
              <w:top w:val="nil"/>
              <w:left w:val="nil"/>
              <w:bottom w:val="nil"/>
              <w:right w:val="nil"/>
            </w:tcBorders>
          </w:tcPr>
          <w:p w14:paraId="6E8C8164" w14:textId="77777777" w:rsidR="00CD6DAF" w:rsidRDefault="00CD6DAF">
            <w:pPr>
              <w:jc w:val="center"/>
              <w:rPr>
                <w:sz w:val="12"/>
                <w:szCs w:val="12"/>
              </w:rPr>
            </w:pPr>
          </w:p>
        </w:tc>
        <w:tc>
          <w:tcPr>
            <w:tcW w:w="947" w:type="dxa"/>
            <w:tcBorders>
              <w:top w:val="nil"/>
              <w:left w:val="nil"/>
              <w:bottom w:val="nil"/>
              <w:right w:val="nil"/>
            </w:tcBorders>
          </w:tcPr>
          <w:p w14:paraId="1F4CD38A" w14:textId="77777777" w:rsidR="00CD6DAF" w:rsidRDefault="00CD6DAF">
            <w:pPr>
              <w:jc w:val="center"/>
              <w:rPr>
                <w:sz w:val="12"/>
                <w:szCs w:val="12"/>
              </w:rPr>
            </w:pPr>
          </w:p>
        </w:tc>
        <w:tc>
          <w:tcPr>
            <w:tcW w:w="947" w:type="dxa"/>
            <w:tcBorders>
              <w:top w:val="nil"/>
              <w:left w:val="nil"/>
              <w:bottom w:val="nil"/>
              <w:right w:val="nil"/>
            </w:tcBorders>
          </w:tcPr>
          <w:p w14:paraId="615C127F" w14:textId="77777777" w:rsidR="00CD6DAF" w:rsidRDefault="00CD6DAF">
            <w:pPr>
              <w:jc w:val="center"/>
              <w:rPr>
                <w:sz w:val="12"/>
                <w:szCs w:val="12"/>
              </w:rPr>
            </w:pPr>
          </w:p>
        </w:tc>
      </w:tr>
      <w:tr w:rsidR="00CD6DAF" w14:paraId="3B3A300E" w14:textId="77777777">
        <w:tc>
          <w:tcPr>
            <w:tcW w:w="3300" w:type="dxa"/>
            <w:tcBorders>
              <w:top w:val="nil"/>
              <w:left w:val="nil"/>
              <w:bottom w:val="nil"/>
              <w:right w:val="single" w:sz="6" w:space="0" w:color="auto"/>
            </w:tcBorders>
          </w:tcPr>
          <w:p w14:paraId="0E2514EE" w14:textId="77777777" w:rsidR="00CD6DAF" w:rsidRDefault="007C2C9C">
            <w:pPr>
              <w:jc w:val="right"/>
              <w:rPr>
                <w:sz w:val="12"/>
                <w:szCs w:val="12"/>
              </w:rPr>
            </w:pPr>
            <w:r>
              <w:rPr>
                <w:sz w:val="12"/>
                <w:szCs w:val="12"/>
              </w:rPr>
              <w:t>Objective Competence</w:t>
            </w:r>
          </w:p>
        </w:tc>
        <w:tc>
          <w:tcPr>
            <w:tcW w:w="758" w:type="dxa"/>
            <w:tcBorders>
              <w:top w:val="nil"/>
              <w:left w:val="single" w:sz="6" w:space="0" w:color="auto"/>
              <w:bottom w:val="nil"/>
              <w:right w:val="nil"/>
            </w:tcBorders>
          </w:tcPr>
          <w:p w14:paraId="3FA0A16A" w14:textId="77777777" w:rsidR="00CD6DAF" w:rsidRDefault="00CD6DAF">
            <w:pPr>
              <w:jc w:val="center"/>
              <w:rPr>
                <w:sz w:val="12"/>
                <w:szCs w:val="12"/>
              </w:rPr>
            </w:pPr>
          </w:p>
        </w:tc>
        <w:tc>
          <w:tcPr>
            <w:tcW w:w="947" w:type="dxa"/>
            <w:tcBorders>
              <w:top w:val="nil"/>
              <w:left w:val="nil"/>
              <w:bottom w:val="nil"/>
              <w:right w:val="nil"/>
            </w:tcBorders>
          </w:tcPr>
          <w:p w14:paraId="105D26C5" w14:textId="77777777" w:rsidR="00CD6DAF" w:rsidRDefault="00CD6DAF">
            <w:pPr>
              <w:jc w:val="center"/>
              <w:rPr>
                <w:sz w:val="12"/>
                <w:szCs w:val="12"/>
              </w:rPr>
            </w:pPr>
          </w:p>
        </w:tc>
        <w:tc>
          <w:tcPr>
            <w:tcW w:w="947" w:type="dxa"/>
            <w:tcBorders>
              <w:top w:val="nil"/>
              <w:left w:val="nil"/>
              <w:bottom w:val="nil"/>
              <w:right w:val="nil"/>
            </w:tcBorders>
          </w:tcPr>
          <w:p w14:paraId="60A4FD13" w14:textId="77777777" w:rsidR="00CD6DAF" w:rsidRDefault="00CD6DAF">
            <w:pPr>
              <w:jc w:val="center"/>
              <w:rPr>
                <w:sz w:val="12"/>
                <w:szCs w:val="12"/>
              </w:rPr>
            </w:pPr>
          </w:p>
        </w:tc>
        <w:tc>
          <w:tcPr>
            <w:tcW w:w="947" w:type="dxa"/>
            <w:tcBorders>
              <w:top w:val="nil"/>
              <w:left w:val="nil"/>
              <w:bottom w:val="nil"/>
              <w:right w:val="nil"/>
            </w:tcBorders>
          </w:tcPr>
          <w:p w14:paraId="348DB3DF" w14:textId="77777777" w:rsidR="00CD6DAF" w:rsidRDefault="00CD6DAF">
            <w:pPr>
              <w:jc w:val="center"/>
              <w:rPr>
                <w:sz w:val="12"/>
                <w:szCs w:val="12"/>
              </w:rPr>
            </w:pPr>
          </w:p>
        </w:tc>
      </w:tr>
      <w:tr w:rsidR="00CD6DAF" w14:paraId="1355173C" w14:textId="77777777">
        <w:tc>
          <w:tcPr>
            <w:tcW w:w="3300" w:type="dxa"/>
            <w:tcBorders>
              <w:top w:val="nil"/>
              <w:left w:val="nil"/>
              <w:bottom w:val="nil"/>
              <w:right w:val="single" w:sz="6" w:space="0" w:color="auto"/>
            </w:tcBorders>
          </w:tcPr>
          <w:p w14:paraId="42524BD9" w14:textId="77777777" w:rsidR="00CD6DAF" w:rsidRDefault="007C2C9C">
            <w:pPr>
              <w:jc w:val="right"/>
              <w:rPr>
                <w:sz w:val="12"/>
                <w:szCs w:val="12"/>
              </w:rPr>
            </w:pPr>
            <w:r>
              <w:rPr>
                <w:sz w:val="12"/>
                <w:szCs w:val="12"/>
              </w:rPr>
              <w:t>Subjective Competence</w:t>
            </w:r>
          </w:p>
        </w:tc>
        <w:tc>
          <w:tcPr>
            <w:tcW w:w="758" w:type="dxa"/>
            <w:tcBorders>
              <w:top w:val="nil"/>
              <w:left w:val="single" w:sz="6" w:space="0" w:color="auto"/>
              <w:bottom w:val="nil"/>
              <w:right w:val="nil"/>
            </w:tcBorders>
          </w:tcPr>
          <w:p w14:paraId="6A34979A" w14:textId="77777777" w:rsidR="00CD6DAF" w:rsidRDefault="00CD6DAF">
            <w:pPr>
              <w:jc w:val="center"/>
              <w:rPr>
                <w:sz w:val="12"/>
                <w:szCs w:val="12"/>
              </w:rPr>
            </w:pPr>
          </w:p>
        </w:tc>
        <w:tc>
          <w:tcPr>
            <w:tcW w:w="947" w:type="dxa"/>
            <w:tcBorders>
              <w:top w:val="nil"/>
              <w:left w:val="nil"/>
              <w:bottom w:val="nil"/>
              <w:right w:val="nil"/>
            </w:tcBorders>
          </w:tcPr>
          <w:p w14:paraId="7EA8CBA1" w14:textId="77777777" w:rsidR="00CD6DAF" w:rsidRDefault="00CD6DAF">
            <w:pPr>
              <w:jc w:val="center"/>
              <w:rPr>
                <w:sz w:val="12"/>
                <w:szCs w:val="12"/>
              </w:rPr>
            </w:pPr>
          </w:p>
        </w:tc>
        <w:tc>
          <w:tcPr>
            <w:tcW w:w="947" w:type="dxa"/>
            <w:tcBorders>
              <w:top w:val="nil"/>
              <w:left w:val="nil"/>
              <w:bottom w:val="nil"/>
              <w:right w:val="nil"/>
            </w:tcBorders>
          </w:tcPr>
          <w:p w14:paraId="2C98D3C7" w14:textId="77777777" w:rsidR="00CD6DAF" w:rsidRDefault="00CD6DAF">
            <w:pPr>
              <w:jc w:val="center"/>
              <w:rPr>
                <w:sz w:val="12"/>
                <w:szCs w:val="12"/>
              </w:rPr>
            </w:pPr>
          </w:p>
        </w:tc>
        <w:tc>
          <w:tcPr>
            <w:tcW w:w="947" w:type="dxa"/>
            <w:tcBorders>
              <w:top w:val="nil"/>
              <w:left w:val="nil"/>
              <w:bottom w:val="nil"/>
              <w:right w:val="nil"/>
            </w:tcBorders>
          </w:tcPr>
          <w:p w14:paraId="7E014F88" w14:textId="77777777" w:rsidR="00CD6DAF" w:rsidRDefault="00CD6DAF">
            <w:pPr>
              <w:jc w:val="center"/>
              <w:rPr>
                <w:sz w:val="12"/>
                <w:szCs w:val="12"/>
              </w:rPr>
            </w:pPr>
          </w:p>
        </w:tc>
      </w:tr>
      <w:tr w:rsidR="00CD6DAF" w14:paraId="198F96B4" w14:textId="77777777">
        <w:tc>
          <w:tcPr>
            <w:tcW w:w="3300" w:type="dxa"/>
            <w:tcBorders>
              <w:top w:val="nil"/>
              <w:left w:val="nil"/>
              <w:bottom w:val="nil"/>
              <w:right w:val="single" w:sz="6" w:space="0" w:color="auto"/>
            </w:tcBorders>
          </w:tcPr>
          <w:p w14:paraId="426911F8" w14:textId="77777777" w:rsidR="00CD6DAF" w:rsidRDefault="007C2C9C">
            <w:pPr>
              <w:jc w:val="right"/>
              <w:rPr>
                <w:sz w:val="12"/>
                <w:szCs w:val="12"/>
              </w:rPr>
            </w:pPr>
            <w:r>
              <w:rPr>
                <w:sz w:val="12"/>
                <w:szCs w:val="12"/>
              </w:rPr>
              <w:t>Personality Type</w:t>
            </w:r>
          </w:p>
        </w:tc>
        <w:tc>
          <w:tcPr>
            <w:tcW w:w="758" w:type="dxa"/>
            <w:tcBorders>
              <w:top w:val="nil"/>
              <w:left w:val="single" w:sz="6" w:space="0" w:color="auto"/>
              <w:bottom w:val="nil"/>
              <w:right w:val="nil"/>
            </w:tcBorders>
          </w:tcPr>
          <w:p w14:paraId="53E32146" w14:textId="77777777" w:rsidR="00CD6DAF" w:rsidRDefault="00CD6DAF">
            <w:pPr>
              <w:jc w:val="center"/>
              <w:rPr>
                <w:sz w:val="12"/>
                <w:szCs w:val="12"/>
              </w:rPr>
            </w:pPr>
          </w:p>
        </w:tc>
        <w:tc>
          <w:tcPr>
            <w:tcW w:w="947" w:type="dxa"/>
            <w:tcBorders>
              <w:top w:val="nil"/>
              <w:left w:val="nil"/>
              <w:bottom w:val="nil"/>
              <w:right w:val="nil"/>
            </w:tcBorders>
          </w:tcPr>
          <w:p w14:paraId="4B804D86" w14:textId="77777777" w:rsidR="00CD6DAF" w:rsidRDefault="00CD6DAF">
            <w:pPr>
              <w:jc w:val="center"/>
              <w:rPr>
                <w:sz w:val="12"/>
                <w:szCs w:val="12"/>
              </w:rPr>
            </w:pPr>
          </w:p>
        </w:tc>
        <w:tc>
          <w:tcPr>
            <w:tcW w:w="947" w:type="dxa"/>
            <w:tcBorders>
              <w:top w:val="nil"/>
              <w:left w:val="nil"/>
              <w:bottom w:val="nil"/>
              <w:right w:val="nil"/>
            </w:tcBorders>
          </w:tcPr>
          <w:p w14:paraId="142AF861" w14:textId="77777777" w:rsidR="00CD6DAF" w:rsidRDefault="00CD6DAF">
            <w:pPr>
              <w:jc w:val="center"/>
              <w:rPr>
                <w:sz w:val="12"/>
                <w:szCs w:val="12"/>
              </w:rPr>
            </w:pPr>
          </w:p>
        </w:tc>
        <w:tc>
          <w:tcPr>
            <w:tcW w:w="947" w:type="dxa"/>
            <w:tcBorders>
              <w:top w:val="nil"/>
              <w:left w:val="nil"/>
              <w:bottom w:val="nil"/>
              <w:right w:val="nil"/>
            </w:tcBorders>
          </w:tcPr>
          <w:p w14:paraId="4F876DE4" w14:textId="77777777" w:rsidR="00CD6DAF" w:rsidRDefault="00CD6DAF">
            <w:pPr>
              <w:jc w:val="center"/>
              <w:rPr>
                <w:sz w:val="12"/>
                <w:szCs w:val="12"/>
              </w:rPr>
            </w:pPr>
          </w:p>
        </w:tc>
      </w:tr>
      <w:tr w:rsidR="00CD6DAF" w14:paraId="52418FA8" w14:textId="77777777">
        <w:tc>
          <w:tcPr>
            <w:tcW w:w="3300" w:type="dxa"/>
            <w:tcBorders>
              <w:top w:val="nil"/>
              <w:left w:val="nil"/>
              <w:bottom w:val="nil"/>
              <w:right w:val="single" w:sz="6" w:space="0" w:color="auto"/>
            </w:tcBorders>
          </w:tcPr>
          <w:p w14:paraId="349526D2" w14:textId="77777777" w:rsidR="00CD6DAF" w:rsidRDefault="007C2C9C">
            <w:pPr>
              <w:jc w:val="right"/>
              <w:rPr>
                <w:sz w:val="12"/>
                <w:szCs w:val="12"/>
              </w:rPr>
            </w:pPr>
            <w:r>
              <w:rPr>
                <w:b/>
                <w:bCs/>
                <w:sz w:val="12"/>
                <w:szCs w:val="12"/>
              </w:rPr>
              <w:t>ID Variables</w:t>
            </w:r>
          </w:p>
        </w:tc>
        <w:tc>
          <w:tcPr>
            <w:tcW w:w="758" w:type="dxa"/>
            <w:tcBorders>
              <w:top w:val="nil"/>
              <w:left w:val="single" w:sz="6" w:space="0" w:color="auto"/>
              <w:bottom w:val="nil"/>
              <w:right w:val="nil"/>
            </w:tcBorders>
          </w:tcPr>
          <w:p w14:paraId="58FF1F4D" w14:textId="77777777" w:rsidR="00CD6DAF" w:rsidRDefault="00CD6DAF">
            <w:pPr>
              <w:jc w:val="center"/>
              <w:rPr>
                <w:sz w:val="12"/>
                <w:szCs w:val="12"/>
              </w:rPr>
            </w:pPr>
          </w:p>
        </w:tc>
        <w:tc>
          <w:tcPr>
            <w:tcW w:w="947" w:type="dxa"/>
            <w:tcBorders>
              <w:top w:val="nil"/>
              <w:left w:val="nil"/>
              <w:bottom w:val="nil"/>
              <w:right w:val="nil"/>
            </w:tcBorders>
          </w:tcPr>
          <w:p w14:paraId="4E60C515" w14:textId="77777777" w:rsidR="00CD6DAF" w:rsidRDefault="00CD6DAF">
            <w:pPr>
              <w:jc w:val="center"/>
              <w:rPr>
                <w:sz w:val="12"/>
                <w:szCs w:val="12"/>
              </w:rPr>
            </w:pPr>
          </w:p>
        </w:tc>
        <w:tc>
          <w:tcPr>
            <w:tcW w:w="947" w:type="dxa"/>
            <w:tcBorders>
              <w:top w:val="nil"/>
              <w:left w:val="nil"/>
              <w:bottom w:val="nil"/>
              <w:right w:val="nil"/>
            </w:tcBorders>
          </w:tcPr>
          <w:p w14:paraId="717596FC" w14:textId="77777777" w:rsidR="00CD6DAF" w:rsidRDefault="00CD6DAF">
            <w:pPr>
              <w:jc w:val="center"/>
              <w:rPr>
                <w:sz w:val="12"/>
                <w:szCs w:val="12"/>
              </w:rPr>
            </w:pPr>
          </w:p>
        </w:tc>
        <w:tc>
          <w:tcPr>
            <w:tcW w:w="947" w:type="dxa"/>
            <w:tcBorders>
              <w:top w:val="nil"/>
              <w:left w:val="nil"/>
              <w:bottom w:val="nil"/>
              <w:right w:val="nil"/>
            </w:tcBorders>
          </w:tcPr>
          <w:p w14:paraId="472E3204" w14:textId="77777777" w:rsidR="00CD6DAF" w:rsidRDefault="00CD6DAF">
            <w:pPr>
              <w:jc w:val="center"/>
              <w:rPr>
                <w:sz w:val="12"/>
                <w:szCs w:val="12"/>
              </w:rPr>
            </w:pPr>
          </w:p>
        </w:tc>
      </w:tr>
    </w:tbl>
    <w:p w14:paraId="3830EF75" w14:textId="77777777" w:rsidR="00CD6DAF" w:rsidRDefault="007C2C9C">
      <w:pPr>
        <w:pStyle w:val="Caption"/>
      </w:pPr>
      <w:r>
        <w:rPr>
          <w:sz w:val="12"/>
          <w:szCs w:val="12"/>
        </w:rPr>
        <w:t xml:space="preserve"> </w:t>
      </w:r>
      <w:r>
        <w:t xml:space="preserve"> </w:t>
      </w:r>
    </w:p>
    <w:p w14:paraId="485F23A9" w14:textId="77777777" w:rsidR="00CD6DAF" w:rsidRDefault="007C2C9C">
      <w:pPr>
        <w:pStyle w:val="Heading4"/>
        <w:widowControl/>
        <w:spacing w:before="360"/>
      </w:pPr>
      <w:bookmarkStart w:id="142" w:name="BMapp5_objectivePerformance"/>
      <w:r>
        <w:t>3.3.2</w:t>
      </w:r>
      <w:bookmarkEnd w:id="142"/>
      <w:r>
        <w:t xml:space="preserve">  Objective Performance Measures</w:t>
      </w:r>
    </w:p>
    <w:p w14:paraId="04E7E12A" w14:textId="77777777" w:rsidR="00CD6DAF" w:rsidRDefault="007C2C9C">
      <w:pPr>
        <w:spacing w:before="60"/>
      </w:pPr>
      <w:r>
        <w:t>Following the completion of the Tournament, CRFA provided the researcher with performance data in electronic format. These data included results for each game, minutes played and points scored by individual athletes in each game, substitutions made during each game, and video footage of every game played during the Tournament. Based on the data provided, a number of objective performance variables were created for use as statistical controls, including the final rank of each team in their respective competition (men’s and women’s, reverse coded so that the top ranked team was awarded the highest value), a team’s total number of wins minus total number of losses, each individual athlete’s total number of minutes played throughout the course of the Tournament, each individual athlete’s total number of points scored in the Tournament, the average number of times an individual athlete was part of the starting team throughout the Tournament. For full details on these objective performance measures, see Appendix  </w:t>
      </w:r>
      <w:fldSimple w:instr="REF BMapp5_tournamentSurvey \* MERGEFORMAT ">
        <w:r>
          <w:t>?</w:t>
        </w:r>
      </w:fldSimple>
      <w:r>
        <w:t xml:space="preserve"> Section  </w:t>
      </w:r>
      <w:fldSimple w:instr="REF BMapp6_objectivePerformance \* MERGEFORMAT ">
        <w:r>
          <w:t>?</w:t>
        </w:r>
      </w:fldSimple>
      <w:r>
        <w:t>.</w:t>
      </w:r>
    </w:p>
    <w:p w14:paraId="4EB5C8C5" w14:textId="77777777" w:rsidR="00CD6DAF" w:rsidRDefault="007C2C9C">
      <w:pPr>
        <w:pStyle w:val="Heading3"/>
        <w:widowControl/>
        <w:spacing w:before="120"/>
      </w:pPr>
      <w:r>
        <w:t>3.4  Procedure</w:t>
      </w:r>
    </w:p>
    <w:p w14:paraId="2EE41678" w14:textId="77777777" w:rsidR="00CD6DAF" w:rsidRDefault="007C2C9C">
      <w:pPr>
        <w:pStyle w:val="Heading4"/>
        <w:widowControl/>
        <w:spacing w:before="180"/>
      </w:pPr>
      <w:r>
        <w:t>3.4.1  Pre-Tournament Survey</w:t>
      </w:r>
    </w:p>
    <w:p w14:paraId="7F3EB874" w14:textId="068E5157" w:rsidR="00CD6DAF" w:rsidRDefault="007C2C9C">
      <w:pPr>
        <w:spacing w:before="60"/>
      </w:pPr>
      <w:r>
        <w:t xml:space="preserve">Two months prior to the Tournament, I contacted the head coach of each provincial team and officials from the </w:t>
      </w:r>
      <w:commentRangeStart w:id="143"/>
      <w:r>
        <w:t>Chinese Rugby Football Association (CRFA)</w:t>
      </w:r>
      <w:commentRangeEnd w:id="143"/>
      <w:r w:rsidR="002416D3">
        <w:rPr>
          <w:rStyle w:val="CommentReference"/>
        </w:rPr>
        <w:commentReference w:id="143"/>
      </w:r>
      <w:r>
        <w:t xml:space="preserve"> to seek permission for the study. After receiving the permission from all participating teams and CRFA, five days prior to the Tournament I asked the coach or manager of each team to create a virtual message group on WeChat</w:t>
      </w:r>
      <w:ins w:id="144" w:author="BT_SENRG" w:date="2017-12-13T17:58:00Z">
        <w:r w:rsidR="00C165E7">
          <w:t>, including the coach/manager of the team, the athletes competing in the Tournament, and the researcher.</w:t>
        </w:r>
      </w:ins>
      <w:del w:id="145" w:author="BT_SENRG" w:date="2017-12-13T17:58:00Z">
        <w:r w:rsidDel="00C165E7">
          <w:delText xml:space="preserve"> containing only athletes who would be participating in the Tournament.</w:delText>
        </w:r>
      </w:del>
      <w:r>
        <w:t xml:space="preserve"> The WeChat group could be accessed by the athletes on their personal mobile phone devices with Internet connection. </w:t>
      </w:r>
      <w:del w:id="146" w:author="BT_SENRG" w:date="2017-12-13T17:59:00Z">
        <w:r w:rsidDel="00C165E7">
          <w:delText xml:space="preserve">The WeChat group was populated by </w:delText>
        </w:r>
      </w:del>
      <w:del w:id="147" w:author="BT_SENRG" w:date="2017-12-13T17:58:00Z">
        <w:r w:rsidDel="00C165E7">
          <w:delText xml:space="preserve">the coach/manager of the team, the athletes competing in the Tournament, and the researcher. </w:delText>
        </w:r>
      </w:del>
      <w:r>
        <w:t>Once the WeChat group was set up, I posted a standard message in each group in which I introduced the study and provided the link to the Qualtrics survey for the athletes to complete in their own time (for English and Chinese versions of the script, see Appendix  </w:t>
      </w:r>
      <w:fldSimple w:instr="REF BMapp5_tournamentSurvey \* MERGEFORMAT ">
        <w:r>
          <w:t>?</w:t>
        </w:r>
      </w:fldSimple>
      <w:r>
        <w:t xml:space="preserve"> Section  </w:t>
      </w:r>
      <w:fldSimple w:instr="REF BMapp5_studyIntro \* MERGEFORMAT ">
        <w:r>
          <w:t>?</w:t>
        </w:r>
      </w:fldSimple>
      <w:r>
        <w:t>).</w:t>
      </w:r>
    </w:p>
    <w:p w14:paraId="2437498E" w14:textId="77777777" w:rsidR="00CD6DAF" w:rsidRDefault="007C2C9C">
      <w:pPr>
        <w:ind w:firstLine="300"/>
      </w:pPr>
      <w:r>
        <w:t xml:space="preserve">Upon opening the link to the survey, Athletes read a detailed brief about the survey, provided consent, and demonstrated their ability to answer the survey questions by changing the position of a virtual sliding bar toggle that would feature in many of the survey questions. Athletes were then asked a number of questions grouped by the following categories: perceptions of individual and team performance, feelings about the overall quality of recent team coordination (team click), social bonding, technical competence, and personality type. The order in which each item appeared within these categories was randomised for each survey participant. At the end of the survey, athletes were asked to provide basic identification variables such as age, sex, team, position, and injury status. The pre-Tournament survey took approximately 15 minutes to complete. Once the data collection window for the pre-Tournament survey had ceased, survey responses were collated in Qualtrics </w:t>
      </w:r>
      <w:commentRangeStart w:id="148"/>
      <w:r w:rsidRPr="00C165E7">
        <w:rPr>
          <w:highlight w:val="yellow"/>
          <w:rPrChange w:id="149" w:author="BT_SENRG" w:date="2017-12-13T18:02:00Z">
            <w:rPr/>
          </w:rPrChange>
        </w:rPr>
        <w:t>and</w:t>
      </w:r>
      <w:commentRangeEnd w:id="148"/>
      <w:r w:rsidR="00C165E7">
        <w:rPr>
          <w:rStyle w:val="CommentReference"/>
        </w:rPr>
        <w:commentReference w:id="148"/>
      </w:r>
      <w:r w:rsidRPr="00C165E7">
        <w:rPr>
          <w:highlight w:val="yellow"/>
          <w:rPrChange w:id="150" w:author="BT_SENRG" w:date="2017-12-13T18:02:00Z">
            <w:rPr/>
          </w:rPrChange>
        </w:rPr>
        <w:t xml:space="preserve"> then imported into RStudio (Version 1.0.136) for cleaning and statistical analysis.</w:t>
      </w:r>
    </w:p>
    <w:p w14:paraId="780D9989" w14:textId="77777777" w:rsidR="00CD6DAF" w:rsidRDefault="007C2C9C">
      <w:pPr>
        <w:pStyle w:val="Heading4"/>
        <w:widowControl/>
        <w:spacing w:before="120"/>
      </w:pPr>
      <w:r>
        <w:lastRenderedPageBreak/>
        <w:t>3.4.2  Mid-Tournament Surveys</w:t>
      </w:r>
    </w:p>
    <w:p w14:paraId="3CC80B84" w14:textId="10D49744" w:rsidR="00CD6DAF" w:rsidRDefault="007C2C9C">
      <w:pPr>
        <w:spacing w:before="60"/>
      </w:pPr>
      <w:r>
        <w:t xml:space="preserve">Copies of the mid-Tournament survey were printed on A4 paper for athletes to complete with a pen or pencil within 30 minutes of completion of the second or third game of each day. All surveys were administered and collected by the researcher, occasionally with some minimal assistance from team staff who handed out surveys or pens. After receiving permission from the team coach or manager, I approached each team approximately 10-20 minutes following the completion of the game, and administered a hard copy of the mid-Tournament survey to each athlete. Data collection occurred on the side of the Tournament field after athletes had completed their cool-down routines. The mid-Tournament </w:t>
      </w:r>
      <w:ins w:id="151" w:author="BT_SENRG" w:date="2017-12-13T18:00:00Z">
        <w:r w:rsidR="00C165E7">
          <w:t xml:space="preserve">survey </w:t>
        </w:r>
      </w:ins>
      <w:r>
        <w:t>took approximately 3 minutes to complete</w:t>
      </w:r>
      <w:ins w:id="152" w:author="BT_SENRG" w:date="2017-12-13T18:00:00Z">
        <w:r w:rsidR="00C165E7">
          <w:t>, and</w:t>
        </w:r>
      </w:ins>
      <w:del w:id="153" w:author="BT_SENRG" w:date="2017-12-13T18:00:00Z">
        <w:r w:rsidDel="00C165E7">
          <w:delText>.</w:delText>
        </w:r>
      </w:del>
      <w:r>
        <w:t xml:space="preserve"> </w:t>
      </w:r>
      <w:ins w:id="154" w:author="BT_SENRG" w:date="2017-12-13T18:00:00Z">
        <w:r w:rsidR="00C165E7">
          <w:t>c</w:t>
        </w:r>
      </w:ins>
      <w:del w:id="155" w:author="BT_SENRG" w:date="2017-12-13T18:00:00Z">
        <w:r w:rsidDel="00C165E7">
          <w:delText>C</w:delText>
        </w:r>
      </w:del>
      <w:r>
        <w:t xml:space="preserve">ompleted surveys were collected by the researcher and sealed in envelopes labelled by team. Athletes were surveyed following the second game of each day (or in the case of two of the teams, following the third game of Day 1, and the second game of Day 2). Survey responses were later manually collated and data were imputed into a .csv file using Microsoft Excel (Version 14.7.1). </w:t>
      </w:r>
      <w:r w:rsidRPr="00C165E7">
        <w:rPr>
          <w:highlight w:val="yellow"/>
          <w:rPrChange w:id="156" w:author="BT_SENRG" w:date="2017-12-13T18:01:00Z">
            <w:rPr/>
          </w:rPrChange>
        </w:rPr>
        <w:t>Collated data were then combined with other survey and performance data to be analysed in RStudio.</w:t>
      </w:r>
      <w:r>
        <w:t xml:space="preserve"> </w:t>
      </w:r>
    </w:p>
    <w:p w14:paraId="616E8C69" w14:textId="77777777" w:rsidR="00CD6DAF" w:rsidRDefault="007C2C9C">
      <w:pPr>
        <w:pStyle w:val="Heading4"/>
        <w:widowControl/>
        <w:spacing w:before="120"/>
      </w:pPr>
      <w:r>
        <w:t>3.4.3  Post-Tournament Survey</w:t>
      </w:r>
    </w:p>
    <w:p w14:paraId="690D8098" w14:textId="77777777" w:rsidR="00CD6DAF" w:rsidRDefault="007C2C9C">
      <w:pPr>
        <w:spacing w:before="60"/>
      </w:pPr>
      <w:r>
        <w:t xml:space="preserve">The post-Tournament survey was administered via the same WeChat group that was set up for the pre-Tournament survey. Data collection for the post-Tournament survey began the day after the completion of the Tournament, and finished four days later. Athletes were asked to respond to survey items framed in terms of their experience of the Tournament. </w:t>
      </w:r>
      <w:r w:rsidRPr="00C165E7">
        <w:rPr>
          <w:highlight w:val="yellow"/>
          <w:rPrChange w:id="157" w:author="BT_SENRG" w:date="2017-12-13T18:01:00Z">
            <w:rPr/>
          </w:rPrChange>
        </w:rPr>
        <w:t>Survey responses were collated in Qualtrics and then imported into RStudio, where they were cleaned and combined with pre-Tournament and mid-Tournament survey responses for statistical analysis.</w:t>
      </w:r>
      <w:r>
        <w:t xml:space="preserve"> </w:t>
      </w:r>
    </w:p>
    <w:p w14:paraId="460B2900" w14:textId="77777777" w:rsidR="00CD6DAF" w:rsidRDefault="007C2C9C">
      <w:pPr>
        <w:pStyle w:val="Heading4"/>
        <w:widowControl/>
        <w:spacing w:before="120"/>
      </w:pPr>
      <w:r>
        <w:t>3.4.4  Tournament performance data</w:t>
      </w:r>
    </w:p>
    <w:p w14:paraId="3530C06A" w14:textId="71F17DE2" w:rsidR="00CD6DAF" w:rsidRDefault="007C2C9C">
      <w:pPr>
        <w:spacing w:before="60"/>
      </w:pPr>
      <w:r>
        <w:t>Following the completion of the Tournament, game-by-game performance data were collected from the CRFA Tournament statistician. Data were stored on an encrypted external hard disk. These data were later manually imputed into a data frame in Microsoft Excel</w:t>
      </w:r>
      <w:r w:rsidRPr="00C165E7">
        <w:rPr>
          <w:highlight w:val="yellow"/>
          <w:rPrChange w:id="158" w:author="BT_SENRG" w:date="2017-12-13T18:01:00Z">
            <w:rPr/>
          </w:rPrChange>
        </w:rPr>
        <w:t>, before being imported into RStudio to be merged with other survey data (pre-tournament survey, mid-Tournament surveys, post-Tournament surveys, and post-Tournament survey) for statistical analysis.</w:t>
      </w:r>
      <w:ins w:id="159" w:author="BT_SENRG" w:date="2017-12-13T18:03:00Z">
        <w:r w:rsidR="00C165E7">
          <w:t xml:space="preserve"> &lt;e.g. you could have the overarching data collated sentence here.&gt;</w:t>
        </w:r>
      </w:ins>
    </w:p>
    <w:p w14:paraId="2A526D10" w14:textId="77777777" w:rsidR="00CD6DAF" w:rsidRDefault="007C2C9C">
      <w:pPr>
        <w:pStyle w:val="Heading2"/>
        <w:widowControl/>
        <w:rPr>
          <w:ins w:id="160" w:author="BT_SENRG" w:date="2017-12-25T04:15:00Z"/>
        </w:rPr>
      </w:pPr>
      <w:r>
        <w:t>4  Results</w:t>
      </w:r>
    </w:p>
    <w:p w14:paraId="13B6D1BC" w14:textId="5B7AAF5A" w:rsidR="00555C29" w:rsidRDefault="00555C29">
      <w:pPr>
        <w:rPr>
          <w:ins w:id="161" w:author="BT_SENRG" w:date="2017-12-25T04:15:00Z"/>
        </w:rPr>
        <w:pPrChange w:id="162" w:author="BT_SENRG" w:date="2017-12-25T04:15:00Z">
          <w:pPr>
            <w:pStyle w:val="Heading2"/>
            <w:widowControl/>
          </w:pPr>
        </w:pPrChange>
      </w:pPr>
      <w:ins w:id="163" w:author="BT_SENRG" w:date="2017-12-25T04:15:00Z">
        <w:r>
          <w:t>General comments for results:</w:t>
        </w:r>
      </w:ins>
    </w:p>
    <w:p w14:paraId="6798E2B9" w14:textId="75E0AF6F" w:rsidR="00555C29" w:rsidRDefault="00555C29">
      <w:pPr>
        <w:rPr>
          <w:ins w:id="164" w:author="BT_SENRG" w:date="2017-12-25T04:18:00Z"/>
        </w:rPr>
        <w:pPrChange w:id="165" w:author="BT_SENRG" w:date="2017-12-25T04:15:00Z">
          <w:pPr>
            <w:pStyle w:val="Heading2"/>
            <w:widowControl/>
          </w:pPr>
        </w:pPrChange>
      </w:pPr>
      <w:ins w:id="166" w:author="BT_SENRG" w:date="2017-12-25T04:15:00Z">
        <w:r>
          <w:t>- Combine graphs (I suggest where) to simplify the story</w:t>
        </w:r>
      </w:ins>
      <w:ins w:id="167" w:author="BT_SENRG" w:date="2017-12-28T01:48:00Z">
        <w:r w:rsidR="00353CA7">
          <w:t>. For each prediction, you begin by presenting a scatter plot and comment on the strength of the relationship between the two variables, but you do not report stats for this. Then, the LMER results are presented (and another graph), but this is very repetative. I am not totally sure what the value of highlighting the overall trend of the first scatterplot is</w:t>
        </w:r>
      </w:ins>
      <w:ins w:id="168" w:author="BT_SENRG" w:date="2017-12-28T01:49:00Z">
        <w:r w:rsidR="00353CA7">
          <w:t xml:space="preserve">…why not just dive straight in to your model results? (also see </w:t>
        </w:r>
      </w:ins>
      <w:ins w:id="169" w:author="BT_SENRG" w:date="2017-12-28T01:50:00Z">
        <w:r w:rsidR="00353CA7">
          <w:t xml:space="preserve">next </w:t>
        </w:r>
      </w:ins>
      <w:ins w:id="170" w:author="BT_SENRG" w:date="2017-12-28T01:49:00Z">
        <w:r w:rsidR="00353CA7">
          <w:t>comment below)</w:t>
        </w:r>
      </w:ins>
    </w:p>
    <w:p w14:paraId="2B976CD0" w14:textId="4764821F" w:rsidR="00555C29" w:rsidRDefault="00555C29">
      <w:pPr>
        <w:rPr>
          <w:ins w:id="171" w:author="BT_SENRG" w:date="2017-12-25T04:15:00Z"/>
        </w:rPr>
        <w:pPrChange w:id="172" w:author="BT_SENRG" w:date="2017-12-25T04:15:00Z">
          <w:pPr>
            <w:pStyle w:val="Heading2"/>
            <w:widowControl/>
          </w:pPr>
        </w:pPrChange>
      </w:pPr>
      <w:ins w:id="173" w:author="BT_SENRG" w:date="2017-12-25T04:18:00Z">
        <w:r>
          <w:t>- All your figures should have N= xx included, as well as the basic descriptives of the slope (e.g. R</w:t>
        </w:r>
        <w:r w:rsidRPr="0070289A">
          <w:rPr>
            <w:vertAlign w:val="superscript"/>
          </w:rPr>
          <w:t>2</w:t>
        </w:r>
        <w:r>
          <w:t xml:space="preserve">). See my comments about blue and red slopes…I do not quite see why you need both, but in the event that you decide you do need both, keep them on 1 figure and drop the figure which has only the blue line of best fit. </w:t>
        </w:r>
      </w:ins>
    </w:p>
    <w:p w14:paraId="11ADB708" w14:textId="01B00148" w:rsidR="00555C29" w:rsidRDefault="00555C29">
      <w:pPr>
        <w:rPr>
          <w:ins w:id="174" w:author="BT_SENRG" w:date="2017-12-25T04:16:00Z"/>
        </w:rPr>
        <w:pPrChange w:id="175" w:author="BT_SENRG" w:date="2017-12-25T04:15:00Z">
          <w:pPr>
            <w:pStyle w:val="Heading2"/>
            <w:widowControl/>
          </w:pPr>
        </w:pPrChange>
      </w:pPr>
      <w:ins w:id="176" w:author="BT_SENRG" w:date="2017-12-25T04:16:00Z">
        <w:r>
          <w:lastRenderedPageBreak/>
          <w:t>- Check the use of ‘0.xx’ throughout</w:t>
        </w:r>
      </w:ins>
      <w:ins w:id="177" w:author="BT_SENRG" w:date="2017-12-26T21:45:00Z">
        <w:r w:rsidR="00537CFB">
          <w:t xml:space="preserve"> (as in, should only your p-values be .xxx or should other reported results that you write as 0.xx be .xxx?)</w:t>
        </w:r>
      </w:ins>
    </w:p>
    <w:p w14:paraId="5E3C7C97" w14:textId="6C3A29AE" w:rsidR="00555C29" w:rsidRDefault="00555C29">
      <w:pPr>
        <w:rPr>
          <w:ins w:id="178" w:author="BT_SENRG" w:date="2017-12-25T04:18:00Z"/>
        </w:rPr>
        <w:pPrChange w:id="179" w:author="BT_SENRG" w:date="2017-12-25T04:15:00Z">
          <w:pPr>
            <w:pStyle w:val="Heading2"/>
            <w:widowControl/>
          </w:pPr>
        </w:pPrChange>
      </w:pPr>
      <w:ins w:id="180" w:author="BT_SENRG" w:date="2017-12-25T04:16:00Z">
        <w:r>
          <w:t>- Avoid repetition, especially in explaining what is a fixed or random effect, and the levels…if these items do not generally vary between the LMERs reported in each subsection, you can outine these right off the get-go and then leave out any repetiions of it.</w:t>
        </w:r>
      </w:ins>
    </w:p>
    <w:p w14:paraId="18F6DAEF" w14:textId="37E405F7" w:rsidR="00555C29" w:rsidRDefault="00555C29">
      <w:pPr>
        <w:rPr>
          <w:ins w:id="181" w:author="BT_SENRG" w:date="2017-12-25T04:19:00Z"/>
        </w:rPr>
        <w:pPrChange w:id="182" w:author="BT_SENRG" w:date="2017-12-25T04:15:00Z">
          <w:pPr>
            <w:pStyle w:val="Heading2"/>
            <w:widowControl/>
          </w:pPr>
        </w:pPrChange>
      </w:pPr>
      <w:ins w:id="183" w:author="BT_SENRG" w:date="2017-12-25T04:18:00Z">
        <w:r>
          <w:t xml:space="preserve">- tables need to be formatted the same as in-text references to results (e.g. italicse </w:t>
        </w:r>
      </w:ins>
      <w:ins w:id="184" w:author="BT_SENRG" w:date="2017-12-25T04:19:00Z">
        <w:r>
          <w:t>‘p’ for significance values)</w:t>
        </w:r>
      </w:ins>
    </w:p>
    <w:p w14:paraId="41C5B0D1" w14:textId="274A37B8" w:rsidR="00555C29" w:rsidRDefault="00555C29">
      <w:pPr>
        <w:rPr>
          <w:ins w:id="185" w:author="BT_SENRG" w:date="2017-12-25T04:19:00Z"/>
        </w:rPr>
        <w:pPrChange w:id="186" w:author="BT_SENRG" w:date="2017-12-25T04:15:00Z">
          <w:pPr>
            <w:pStyle w:val="Heading2"/>
            <w:widowControl/>
          </w:pPr>
        </w:pPrChange>
      </w:pPr>
      <w:ins w:id="187" w:author="BT_SENRG" w:date="2017-12-25T04:19:00Z">
        <w:r>
          <w:t xml:space="preserve">-Be consistent as to what </w:t>
        </w:r>
        <w:r w:rsidR="00537CFB">
          <w:t>is capitalised and what is not</w:t>
        </w:r>
      </w:ins>
      <w:ins w:id="188" w:author="BT_SENRG" w:date="2017-12-28T01:36:00Z">
        <w:r w:rsidR="00DF1FA0">
          <w:t xml:space="preserve">…e.g. Team Click, performance expectation violation </w:t>
        </w:r>
      </w:ins>
      <w:ins w:id="189" w:author="BT_SENRG" w:date="2017-12-28T01:37:00Z">
        <w:r w:rsidR="00DF1FA0">
          <w:t xml:space="preserve">etc etc. </w:t>
        </w:r>
      </w:ins>
    </w:p>
    <w:p w14:paraId="72D5C2C3" w14:textId="12CCF25E" w:rsidR="00537CFB" w:rsidRDefault="00537CFB">
      <w:pPr>
        <w:rPr>
          <w:ins w:id="190" w:author="BT_SENRG" w:date="2017-12-25T04:16:00Z"/>
        </w:rPr>
        <w:pPrChange w:id="191" w:author="BT_SENRG" w:date="2017-12-25T04:15:00Z">
          <w:pPr>
            <w:pStyle w:val="Heading2"/>
            <w:widowControl/>
          </w:pPr>
        </w:pPrChange>
      </w:pPr>
      <w:ins w:id="192" w:author="BT_SENRG" w:date="2017-12-26T21:46:00Z">
        <w:r>
          <w:t>- in general I think you can cut back a lot of content by simply writing in a more direct way, especiall</w:t>
        </w:r>
        <w:r w:rsidR="00783ECB">
          <w:t xml:space="preserve">y here in results. For example, rather than saying </w:t>
        </w:r>
      </w:ins>
      <w:ins w:id="193" w:author="BT_SENRG" w:date="2017-12-26T21:47:00Z">
        <w:r w:rsidR="00783ECB">
          <w:t>“The examination of model residuals revealed that they were not normally distributed around zero…” just say “</w:t>
        </w:r>
      </w:ins>
      <w:ins w:id="194" w:author="BT_SENRG" w:date="2017-12-26T21:46:00Z">
        <w:r>
          <w:t>The model residuals were not normally distributed around zero</w:t>
        </w:r>
      </w:ins>
      <w:ins w:id="195" w:author="BT_SENRG" w:date="2017-12-26T21:47:00Z">
        <w:r w:rsidR="00783ECB">
          <w:t>”</w:t>
        </w:r>
      </w:ins>
      <w:ins w:id="196" w:author="BT_SENRG" w:date="2017-12-26T21:48:00Z">
        <w:r w:rsidR="00783ECB">
          <w:t xml:space="preserve">. There are a couple places where I changed this myself, but in general as you are going through and processing these edits, go ahead and make that kind of change yourself wherever possible. </w:t>
        </w:r>
      </w:ins>
    </w:p>
    <w:p w14:paraId="372ECE63" w14:textId="77777777" w:rsidR="00CD6DAF" w:rsidRDefault="007C2C9C">
      <w:pPr>
        <w:pStyle w:val="Heading3"/>
        <w:widowControl/>
        <w:spacing w:before="180"/>
      </w:pPr>
      <w:r>
        <w:t>4.1  Descriptive Statistics</w:t>
      </w:r>
    </w:p>
    <w:p w14:paraId="19B0820F" w14:textId="77777777" w:rsidR="00CD6DAF" w:rsidRDefault="007C2C9C">
      <w:pPr>
        <w:pStyle w:val="Heading4"/>
        <w:widowControl/>
        <w:spacing w:before="180"/>
      </w:pPr>
      <w:r>
        <w:t>4.1.1  Participants</w:t>
      </w:r>
    </w:p>
    <w:p w14:paraId="237A47FA" w14:textId="5B878701" w:rsidR="00CD6DAF" w:rsidRDefault="007C2C9C">
      <w:pPr>
        <w:spacing w:before="60"/>
      </w:pPr>
      <w:r>
        <w:t>Data were collected for a total of 174 adult rugby playing athletes (</w:t>
      </w:r>
      <w:r>
        <w:rPr>
          <w:i/>
          <w:iCs/>
        </w:rPr>
        <w:t>male</w:t>
      </w:r>
      <w:r>
        <w:t>=93,</w:t>
      </w:r>
      <w:r>
        <w:rPr>
          <w:i/>
          <w:iCs/>
        </w:rPr>
        <w:t>M</w:t>
      </w:r>
      <w:r>
        <w:t>=21.67,</w:t>
      </w:r>
      <w:r>
        <w:rPr>
          <w:i/>
          <w:iCs/>
        </w:rPr>
        <w:t>SD</w:t>
      </w:r>
      <w:r>
        <w:t>=3.67,</w:t>
      </w:r>
      <w:r>
        <w:rPr>
          <w:i/>
          <w:iCs/>
        </w:rPr>
        <w:t>range</w:t>
      </w:r>
      <w:r>
        <w:t xml:space="preserve">=17−32) </w:t>
      </w:r>
      <w:ins w:id="197" w:author="BT_SENRG" w:date="2017-12-13T18:03:00Z">
        <w:r w:rsidR="00C165E7">
          <w:t xml:space="preserve">at </w:t>
        </w:r>
      </w:ins>
      <w:r>
        <w:t xml:space="preserve">a total of eight time points. Tournament performance data were collected after each of the six games for all 174 athletes who participated in the Tournament; Survey responses were recorded for a total of </w:t>
      </w:r>
      <w:commentRangeStart w:id="198"/>
      <w:r>
        <w:t xml:space="preserve">165 unique athletes </w:t>
      </w:r>
      <w:commentRangeEnd w:id="198"/>
      <w:r w:rsidR="00C165E7">
        <w:rPr>
          <w:rStyle w:val="CommentReference"/>
        </w:rPr>
        <w:commentReference w:id="198"/>
      </w:r>
      <w:r>
        <w:t>at four different time points: once pre-Tournament, twice during the Tournament, and once post-Tournament (see Table  </w:t>
      </w:r>
      <w:fldSimple w:instr="REF BMtab_tournamentData \* MERGEFORMAT ">
        <w:r>
          <w:t>?</w:t>
        </w:r>
      </w:fldSimple>
      <w:r>
        <w:t>).</w:t>
      </w:r>
    </w:p>
    <w:p w14:paraId="25280316" w14:textId="77777777" w:rsidR="00CD6DAF" w:rsidRDefault="00CD6DAF">
      <w:pPr>
        <w:pStyle w:val="Table"/>
        <w:spacing w:before="240"/>
      </w:pPr>
    </w:p>
    <w:p w14:paraId="0B0B1E7D" w14:textId="77777777" w:rsidR="00CD6DAF" w:rsidRDefault="007C2C9C">
      <w:pPr>
        <w:pStyle w:val="Caption"/>
      </w:pPr>
      <w:commentRangeStart w:id="199"/>
      <w:r>
        <w:t xml:space="preserve">Table </w:t>
      </w:r>
      <w:bookmarkStart w:id="200" w:name="BMtab_tournamentData"/>
      <w:r>
        <w:t>3</w:t>
      </w:r>
      <w:bookmarkEnd w:id="200"/>
      <w:commentRangeEnd w:id="199"/>
      <w:r w:rsidR="000C76C4">
        <w:rPr>
          <w:rStyle w:val="CommentReference"/>
        </w:rPr>
        <w:commentReference w:id="199"/>
      </w:r>
      <w:r>
        <w:t>: Data collected during the Tournament</w:t>
      </w:r>
      <w:r>
        <w:fldChar w:fldCharType="begin"/>
      </w:r>
      <w:r>
        <w:instrText>TC "3 Data collected during the Tournament" \f t</w:instrText>
      </w:r>
      <w:r>
        <w:fldChar w:fldCharType="end"/>
      </w:r>
    </w:p>
    <w:p w14:paraId="449D5D6E" w14:textId="77777777" w:rsidR="00CD6DAF" w:rsidRDefault="00CD6DAF">
      <w:pPr>
        <w:pStyle w:val="Caption"/>
        <w:rPr>
          <w:sz w:val="12"/>
          <w:szCs w:val="12"/>
        </w:rPr>
      </w:pPr>
    </w:p>
    <w:tbl>
      <w:tblPr>
        <w:tblW w:w="0" w:type="auto"/>
        <w:tblLayout w:type="fixed"/>
        <w:tblCellMar>
          <w:left w:w="0" w:type="dxa"/>
          <w:right w:w="0" w:type="dxa"/>
        </w:tblCellMar>
        <w:tblLook w:val="0000" w:firstRow="0" w:lastRow="0" w:firstColumn="0" w:lastColumn="0" w:noHBand="0" w:noVBand="0"/>
      </w:tblPr>
      <w:tblGrid>
        <w:gridCol w:w="1913"/>
        <w:gridCol w:w="1233"/>
        <w:gridCol w:w="1687"/>
        <w:gridCol w:w="2065"/>
      </w:tblGrid>
      <w:tr w:rsidR="00CD6DAF" w14:paraId="002E0A7F" w14:textId="77777777">
        <w:tc>
          <w:tcPr>
            <w:tcW w:w="1913" w:type="dxa"/>
            <w:tcBorders>
              <w:top w:val="nil"/>
              <w:left w:val="nil"/>
              <w:bottom w:val="single" w:sz="6" w:space="0" w:color="auto"/>
              <w:right w:val="single" w:sz="6" w:space="0" w:color="auto"/>
            </w:tcBorders>
          </w:tcPr>
          <w:p w14:paraId="64160B64" w14:textId="77777777" w:rsidR="00CD6DAF" w:rsidRDefault="007C2C9C">
            <w:pPr>
              <w:jc w:val="center"/>
              <w:rPr>
                <w:sz w:val="12"/>
                <w:szCs w:val="12"/>
              </w:rPr>
            </w:pPr>
            <w:r>
              <w:rPr>
                <w:b/>
                <w:bCs/>
                <w:sz w:val="12"/>
                <w:szCs w:val="12"/>
              </w:rPr>
              <w:t>Time</w:t>
            </w:r>
          </w:p>
        </w:tc>
        <w:tc>
          <w:tcPr>
            <w:tcW w:w="1233" w:type="dxa"/>
            <w:tcBorders>
              <w:top w:val="nil"/>
              <w:left w:val="single" w:sz="6" w:space="0" w:color="auto"/>
              <w:bottom w:val="single" w:sz="6" w:space="0" w:color="auto"/>
              <w:right w:val="nil"/>
            </w:tcBorders>
          </w:tcPr>
          <w:p w14:paraId="3CBFF1A4" w14:textId="2F4692E5" w:rsidR="00CD6DAF" w:rsidRDefault="00B73E71">
            <w:pPr>
              <w:jc w:val="center"/>
              <w:rPr>
                <w:sz w:val="12"/>
                <w:szCs w:val="12"/>
              </w:rPr>
            </w:pPr>
            <w:ins w:id="201" w:author="BT_SENRG" w:date="2017-12-18T11:08:00Z">
              <w:r>
                <w:rPr>
                  <w:b/>
                  <w:bCs/>
                  <w:sz w:val="12"/>
                  <w:szCs w:val="12"/>
                </w:rPr>
                <w:t xml:space="preserve">Tournament </w:t>
              </w:r>
            </w:ins>
            <w:r w:rsidR="007C2C9C">
              <w:rPr>
                <w:b/>
                <w:bCs/>
                <w:sz w:val="12"/>
                <w:szCs w:val="12"/>
              </w:rPr>
              <w:t>Phase</w:t>
            </w:r>
          </w:p>
        </w:tc>
        <w:tc>
          <w:tcPr>
            <w:tcW w:w="1687" w:type="dxa"/>
            <w:tcBorders>
              <w:top w:val="nil"/>
              <w:left w:val="nil"/>
              <w:bottom w:val="single" w:sz="6" w:space="0" w:color="auto"/>
              <w:right w:val="nil"/>
            </w:tcBorders>
          </w:tcPr>
          <w:p w14:paraId="2AA5F327" w14:textId="77777777" w:rsidR="00CD6DAF" w:rsidRDefault="007C2C9C">
            <w:pPr>
              <w:jc w:val="center"/>
              <w:rPr>
                <w:sz w:val="12"/>
                <w:szCs w:val="12"/>
              </w:rPr>
            </w:pPr>
            <w:r>
              <w:rPr>
                <w:b/>
                <w:bCs/>
                <w:sz w:val="12"/>
                <w:szCs w:val="12"/>
              </w:rPr>
              <w:t>Survey Data (Men)</w:t>
            </w:r>
          </w:p>
        </w:tc>
        <w:tc>
          <w:tcPr>
            <w:tcW w:w="2065" w:type="dxa"/>
            <w:tcBorders>
              <w:top w:val="nil"/>
              <w:left w:val="nil"/>
              <w:bottom w:val="single" w:sz="6" w:space="0" w:color="auto"/>
              <w:right w:val="nil"/>
            </w:tcBorders>
          </w:tcPr>
          <w:p w14:paraId="3B6DD917" w14:textId="77777777" w:rsidR="00CD6DAF" w:rsidRDefault="007C2C9C">
            <w:pPr>
              <w:jc w:val="center"/>
              <w:rPr>
                <w:sz w:val="12"/>
                <w:szCs w:val="12"/>
              </w:rPr>
            </w:pPr>
            <w:r>
              <w:rPr>
                <w:b/>
                <w:bCs/>
                <w:sz w:val="12"/>
                <w:szCs w:val="12"/>
              </w:rPr>
              <w:t>Performance Data (Men)</w:t>
            </w:r>
          </w:p>
        </w:tc>
      </w:tr>
      <w:tr w:rsidR="00CD6DAF" w14:paraId="1B3F7CF4" w14:textId="77777777">
        <w:tc>
          <w:tcPr>
            <w:tcW w:w="1913" w:type="dxa"/>
            <w:tcBorders>
              <w:top w:val="nil"/>
              <w:left w:val="nil"/>
              <w:bottom w:val="nil"/>
              <w:right w:val="single" w:sz="6" w:space="0" w:color="auto"/>
            </w:tcBorders>
          </w:tcPr>
          <w:p w14:paraId="01555407" w14:textId="77777777" w:rsidR="00CD6DAF" w:rsidRDefault="007C2C9C">
            <w:pPr>
              <w:jc w:val="center"/>
              <w:rPr>
                <w:sz w:val="12"/>
                <w:szCs w:val="12"/>
              </w:rPr>
            </w:pPr>
            <w:r>
              <w:rPr>
                <w:sz w:val="12"/>
                <w:szCs w:val="12"/>
              </w:rPr>
              <w:t xml:space="preserve"> 1</w:t>
            </w:r>
          </w:p>
        </w:tc>
        <w:tc>
          <w:tcPr>
            <w:tcW w:w="1233" w:type="dxa"/>
            <w:tcBorders>
              <w:top w:val="nil"/>
              <w:left w:val="single" w:sz="6" w:space="0" w:color="auto"/>
              <w:bottom w:val="nil"/>
              <w:right w:val="nil"/>
            </w:tcBorders>
          </w:tcPr>
          <w:p w14:paraId="41853243" w14:textId="417E36AE" w:rsidR="00CD6DAF" w:rsidRDefault="00B73E71">
            <w:pPr>
              <w:rPr>
                <w:b/>
                <w:bCs/>
                <w:sz w:val="12"/>
                <w:szCs w:val="12"/>
              </w:rPr>
              <w:pPrChange w:id="202" w:author="BT_SENRG" w:date="2017-12-18T11:08:00Z">
                <w:pPr>
                  <w:keepNext/>
                  <w:widowControl w:val="0"/>
                  <w:spacing w:before="240" w:after="120"/>
                  <w:jc w:val="center"/>
                </w:pPr>
              </w:pPrChange>
            </w:pPr>
            <w:commentRangeStart w:id="203"/>
            <w:ins w:id="204" w:author="BT_SENRG" w:date="2017-12-18T11:07:00Z">
              <w:r>
                <w:rPr>
                  <w:sz w:val="12"/>
                  <w:szCs w:val="12"/>
                </w:rPr>
                <w:t>P</w:t>
              </w:r>
            </w:ins>
            <w:del w:id="205" w:author="BT_SENRG" w:date="2017-12-18T11:07:00Z">
              <w:r w:rsidR="007C2C9C" w:rsidDel="00B73E71">
                <w:rPr>
                  <w:sz w:val="12"/>
                  <w:szCs w:val="12"/>
                </w:rPr>
                <w:delText>p</w:delText>
              </w:r>
            </w:del>
            <w:r w:rsidR="007C2C9C">
              <w:rPr>
                <w:sz w:val="12"/>
                <w:szCs w:val="12"/>
              </w:rPr>
              <w:t>re</w:t>
            </w:r>
            <w:commentRangeEnd w:id="203"/>
            <w:r>
              <w:rPr>
                <w:rStyle w:val="CommentReference"/>
              </w:rPr>
              <w:commentReference w:id="203"/>
            </w:r>
            <w:del w:id="206" w:author="BT_SENRG" w:date="2017-12-18T11:08:00Z">
              <w:r w:rsidR="007C2C9C" w:rsidDel="00B73E71">
                <w:rPr>
                  <w:sz w:val="12"/>
                  <w:szCs w:val="12"/>
                </w:rPr>
                <w:delText>-Tournament</w:delText>
              </w:r>
            </w:del>
          </w:p>
        </w:tc>
        <w:tc>
          <w:tcPr>
            <w:tcW w:w="1687" w:type="dxa"/>
            <w:tcBorders>
              <w:top w:val="nil"/>
              <w:left w:val="nil"/>
              <w:bottom w:val="nil"/>
              <w:right w:val="nil"/>
            </w:tcBorders>
          </w:tcPr>
          <w:p w14:paraId="2DE61283" w14:textId="77777777" w:rsidR="00CD6DAF" w:rsidRDefault="007C2C9C">
            <w:pPr>
              <w:jc w:val="center"/>
              <w:rPr>
                <w:sz w:val="12"/>
                <w:szCs w:val="12"/>
              </w:rPr>
            </w:pPr>
            <w:r>
              <w:rPr>
                <w:b/>
                <w:bCs/>
                <w:sz w:val="12"/>
                <w:szCs w:val="12"/>
              </w:rPr>
              <w:t>120 (68)</w:t>
            </w:r>
          </w:p>
        </w:tc>
        <w:tc>
          <w:tcPr>
            <w:tcW w:w="2065" w:type="dxa"/>
            <w:tcBorders>
              <w:top w:val="nil"/>
              <w:left w:val="nil"/>
              <w:bottom w:val="nil"/>
              <w:right w:val="nil"/>
            </w:tcBorders>
          </w:tcPr>
          <w:p w14:paraId="6E610667" w14:textId="77777777" w:rsidR="00CD6DAF" w:rsidRDefault="007C2C9C">
            <w:pPr>
              <w:jc w:val="center"/>
              <w:rPr>
                <w:sz w:val="12"/>
                <w:szCs w:val="12"/>
              </w:rPr>
            </w:pPr>
            <w:r>
              <w:rPr>
                <w:sz w:val="12"/>
                <w:szCs w:val="12"/>
              </w:rPr>
              <w:t>-</w:t>
            </w:r>
          </w:p>
        </w:tc>
      </w:tr>
      <w:tr w:rsidR="00CD6DAF" w14:paraId="65175D25" w14:textId="77777777">
        <w:tc>
          <w:tcPr>
            <w:tcW w:w="1913" w:type="dxa"/>
            <w:tcBorders>
              <w:top w:val="nil"/>
              <w:left w:val="nil"/>
              <w:bottom w:val="nil"/>
              <w:right w:val="single" w:sz="6" w:space="0" w:color="auto"/>
            </w:tcBorders>
          </w:tcPr>
          <w:p w14:paraId="6DA966E4" w14:textId="77777777" w:rsidR="00CD6DAF" w:rsidRDefault="00CD6DAF">
            <w:pPr>
              <w:jc w:val="center"/>
              <w:rPr>
                <w:sz w:val="12"/>
                <w:szCs w:val="12"/>
              </w:rPr>
            </w:pPr>
          </w:p>
        </w:tc>
        <w:tc>
          <w:tcPr>
            <w:tcW w:w="1233" w:type="dxa"/>
            <w:tcBorders>
              <w:top w:val="nil"/>
              <w:left w:val="single" w:sz="6" w:space="0" w:color="auto"/>
              <w:bottom w:val="nil"/>
              <w:right w:val="nil"/>
            </w:tcBorders>
          </w:tcPr>
          <w:p w14:paraId="16DD3942" w14:textId="77777777" w:rsidR="00CD6DAF" w:rsidRDefault="00CD6DAF">
            <w:pPr>
              <w:jc w:val="center"/>
              <w:rPr>
                <w:sz w:val="12"/>
                <w:szCs w:val="12"/>
              </w:rPr>
            </w:pPr>
          </w:p>
        </w:tc>
        <w:tc>
          <w:tcPr>
            <w:tcW w:w="1687" w:type="dxa"/>
            <w:tcBorders>
              <w:top w:val="nil"/>
              <w:left w:val="nil"/>
              <w:bottom w:val="nil"/>
              <w:right w:val="nil"/>
            </w:tcBorders>
          </w:tcPr>
          <w:p w14:paraId="3FEA5957" w14:textId="77777777" w:rsidR="00CD6DAF" w:rsidRDefault="00CD6DAF">
            <w:pPr>
              <w:jc w:val="center"/>
              <w:rPr>
                <w:sz w:val="12"/>
                <w:szCs w:val="12"/>
              </w:rPr>
            </w:pPr>
          </w:p>
        </w:tc>
        <w:tc>
          <w:tcPr>
            <w:tcW w:w="2065" w:type="dxa"/>
            <w:tcBorders>
              <w:top w:val="nil"/>
              <w:left w:val="nil"/>
              <w:bottom w:val="nil"/>
              <w:right w:val="nil"/>
            </w:tcBorders>
          </w:tcPr>
          <w:p w14:paraId="1C723992" w14:textId="77777777" w:rsidR="00CD6DAF" w:rsidRDefault="00CD6DAF">
            <w:pPr>
              <w:jc w:val="center"/>
              <w:rPr>
                <w:sz w:val="12"/>
                <w:szCs w:val="12"/>
              </w:rPr>
            </w:pPr>
          </w:p>
        </w:tc>
      </w:tr>
      <w:tr w:rsidR="00CD6DAF" w14:paraId="22486DB3" w14:textId="77777777">
        <w:tc>
          <w:tcPr>
            <w:tcW w:w="1913" w:type="dxa"/>
            <w:tcBorders>
              <w:top w:val="nil"/>
              <w:left w:val="nil"/>
              <w:bottom w:val="nil"/>
              <w:right w:val="single" w:sz="6" w:space="0" w:color="auto"/>
            </w:tcBorders>
          </w:tcPr>
          <w:p w14:paraId="4C5D3CBE" w14:textId="77777777" w:rsidR="00CD6DAF" w:rsidRDefault="00CD6DAF">
            <w:pPr>
              <w:jc w:val="center"/>
              <w:rPr>
                <w:sz w:val="12"/>
                <w:szCs w:val="12"/>
              </w:rPr>
            </w:pPr>
          </w:p>
        </w:tc>
        <w:tc>
          <w:tcPr>
            <w:tcW w:w="1233" w:type="dxa"/>
            <w:tcBorders>
              <w:top w:val="nil"/>
              <w:left w:val="nil"/>
              <w:bottom w:val="nil"/>
              <w:right w:val="nil"/>
            </w:tcBorders>
          </w:tcPr>
          <w:p w14:paraId="2FF018DF" w14:textId="77777777" w:rsidR="00CD6DAF" w:rsidRDefault="007C2C9C">
            <w:pPr>
              <w:jc w:val="left"/>
              <w:rPr>
                <w:sz w:val="12"/>
                <w:szCs w:val="12"/>
              </w:rPr>
            </w:pPr>
            <w:r>
              <w:rPr>
                <w:sz w:val="12"/>
                <w:szCs w:val="12"/>
              </w:rPr>
              <w:t>Day 1</w:t>
            </w:r>
          </w:p>
        </w:tc>
        <w:tc>
          <w:tcPr>
            <w:tcW w:w="1687" w:type="dxa"/>
            <w:tcBorders>
              <w:top w:val="nil"/>
              <w:left w:val="nil"/>
              <w:bottom w:val="nil"/>
              <w:right w:val="nil"/>
            </w:tcBorders>
          </w:tcPr>
          <w:p w14:paraId="28F6E04E" w14:textId="77777777" w:rsidR="00CD6DAF" w:rsidRDefault="00CD6DAF">
            <w:pPr>
              <w:jc w:val="center"/>
              <w:rPr>
                <w:sz w:val="12"/>
                <w:szCs w:val="12"/>
              </w:rPr>
            </w:pPr>
          </w:p>
        </w:tc>
        <w:tc>
          <w:tcPr>
            <w:tcW w:w="2065" w:type="dxa"/>
            <w:tcBorders>
              <w:top w:val="nil"/>
              <w:left w:val="nil"/>
              <w:bottom w:val="nil"/>
              <w:right w:val="nil"/>
            </w:tcBorders>
          </w:tcPr>
          <w:p w14:paraId="2207DA24" w14:textId="77777777" w:rsidR="00CD6DAF" w:rsidRDefault="00CD6DAF">
            <w:pPr>
              <w:jc w:val="center"/>
              <w:rPr>
                <w:sz w:val="12"/>
                <w:szCs w:val="12"/>
              </w:rPr>
            </w:pPr>
          </w:p>
        </w:tc>
      </w:tr>
      <w:tr w:rsidR="00CD6DAF" w14:paraId="0EE5D597" w14:textId="77777777">
        <w:tc>
          <w:tcPr>
            <w:tcW w:w="1913" w:type="dxa"/>
            <w:tcBorders>
              <w:top w:val="nil"/>
              <w:left w:val="nil"/>
              <w:bottom w:val="nil"/>
              <w:right w:val="single" w:sz="6" w:space="0" w:color="auto"/>
            </w:tcBorders>
          </w:tcPr>
          <w:p w14:paraId="4FA51E9A" w14:textId="77777777" w:rsidR="00CD6DAF" w:rsidRDefault="007C2C9C">
            <w:pPr>
              <w:jc w:val="center"/>
              <w:rPr>
                <w:sz w:val="12"/>
                <w:szCs w:val="12"/>
              </w:rPr>
            </w:pPr>
            <w:r>
              <w:rPr>
                <w:sz w:val="12"/>
                <w:szCs w:val="12"/>
              </w:rPr>
              <w:t>2</w:t>
            </w:r>
          </w:p>
        </w:tc>
        <w:tc>
          <w:tcPr>
            <w:tcW w:w="1233" w:type="dxa"/>
            <w:tcBorders>
              <w:top w:val="nil"/>
              <w:left w:val="single" w:sz="6" w:space="0" w:color="auto"/>
              <w:bottom w:val="nil"/>
              <w:right w:val="nil"/>
            </w:tcBorders>
          </w:tcPr>
          <w:p w14:paraId="0C93EB17" w14:textId="77777777" w:rsidR="00CD6DAF" w:rsidRDefault="007C2C9C">
            <w:pPr>
              <w:jc w:val="center"/>
              <w:rPr>
                <w:sz w:val="12"/>
                <w:szCs w:val="12"/>
              </w:rPr>
            </w:pPr>
            <w:r>
              <w:rPr>
                <w:sz w:val="12"/>
                <w:szCs w:val="12"/>
              </w:rPr>
              <w:t>Game 1</w:t>
            </w:r>
          </w:p>
        </w:tc>
        <w:tc>
          <w:tcPr>
            <w:tcW w:w="1687" w:type="dxa"/>
            <w:tcBorders>
              <w:top w:val="nil"/>
              <w:left w:val="nil"/>
              <w:bottom w:val="nil"/>
              <w:right w:val="nil"/>
            </w:tcBorders>
          </w:tcPr>
          <w:p w14:paraId="21AE8F79" w14:textId="77777777" w:rsidR="00CD6DAF" w:rsidRDefault="007C2C9C">
            <w:pPr>
              <w:jc w:val="center"/>
              <w:rPr>
                <w:sz w:val="12"/>
                <w:szCs w:val="12"/>
              </w:rPr>
            </w:pPr>
            <w:r>
              <w:rPr>
                <w:sz w:val="12"/>
                <w:szCs w:val="12"/>
              </w:rPr>
              <w:t>-</w:t>
            </w:r>
          </w:p>
        </w:tc>
        <w:tc>
          <w:tcPr>
            <w:tcW w:w="2065" w:type="dxa"/>
            <w:tcBorders>
              <w:top w:val="nil"/>
              <w:left w:val="nil"/>
              <w:bottom w:val="nil"/>
              <w:right w:val="nil"/>
            </w:tcBorders>
          </w:tcPr>
          <w:p w14:paraId="40C2DEB0" w14:textId="77777777" w:rsidR="00CD6DAF" w:rsidRDefault="007C2C9C">
            <w:pPr>
              <w:jc w:val="center"/>
              <w:rPr>
                <w:sz w:val="12"/>
                <w:szCs w:val="12"/>
              </w:rPr>
            </w:pPr>
            <w:r>
              <w:rPr>
                <w:sz w:val="12"/>
                <w:szCs w:val="12"/>
              </w:rPr>
              <w:t>174 (93)</w:t>
            </w:r>
          </w:p>
        </w:tc>
      </w:tr>
      <w:tr w:rsidR="00CD6DAF" w14:paraId="2270C46D" w14:textId="77777777">
        <w:tc>
          <w:tcPr>
            <w:tcW w:w="1913" w:type="dxa"/>
            <w:tcBorders>
              <w:top w:val="nil"/>
              <w:left w:val="nil"/>
              <w:bottom w:val="nil"/>
              <w:right w:val="single" w:sz="6" w:space="0" w:color="auto"/>
            </w:tcBorders>
          </w:tcPr>
          <w:p w14:paraId="223FB88E" w14:textId="77777777" w:rsidR="00CD6DAF" w:rsidRDefault="007C2C9C">
            <w:pPr>
              <w:jc w:val="center"/>
              <w:rPr>
                <w:sz w:val="12"/>
                <w:szCs w:val="12"/>
              </w:rPr>
            </w:pPr>
            <w:r>
              <w:rPr>
                <w:sz w:val="12"/>
                <w:szCs w:val="12"/>
              </w:rPr>
              <w:t>3</w:t>
            </w:r>
          </w:p>
        </w:tc>
        <w:tc>
          <w:tcPr>
            <w:tcW w:w="1233" w:type="dxa"/>
            <w:tcBorders>
              <w:top w:val="nil"/>
              <w:left w:val="single" w:sz="6" w:space="0" w:color="auto"/>
              <w:bottom w:val="nil"/>
              <w:right w:val="nil"/>
            </w:tcBorders>
          </w:tcPr>
          <w:p w14:paraId="0197E9FE" w14:textId="77777777" w:rsidR="00CD6DAF" w:rsidRDefault="007C2C9C">
            <w:pPr>
              <w:jc w:val="center"/>
              <w:rPr>
                <w:sz w:val="12"/>
                <w:szCs w:val="12"/>
              </w:rPr>
            </w:pPr>
            <w:r>
              <w:rPr>
                <w:sz w:val="12"/>
                <w:szCs w:val="12"/>
              </w:rPr>
              <w:t>Game 2</w:t>
            </w:r>
          </w:p>
        </w:tc>
        <w:tc>
          <w:tcPr>
            <w:tcW w:w="1687" w:type="dxa"/>
            <w:tcBorders>
              <w:top w:val="nil"/>
              <w:left w:val="nil"/>
              <w:bottom w:val="nil"/>
              <w:right w:val="nil"/>
            </w:tcBorders>
          </w:tcPr>
          <w:p w14:paraId="3BF876E9" w14:textId="77777777" w:rsidR="00CD6DAF" w:rsidRDefault="007C2C9C">
            <w:pPr>
              <w:jc w:val="center"/>
              <w:rPr>
                <w:sz w:val="12"/>
                <w:szCs w:val="12"/>
              </w:rPr>
            </w:pPr>
            <w:r>
              <w:rPr>
                <w:b/>
                <w:bCs/>
                <w:sz w:val="12"/>
                <w:szCs w:val="12"/>
              </w:rPr>
              <w:t>129 (60)</w:t>
            </w:r>
          </w:p>
        </w:tc>
        <w:tc>
          <w:tcPr>
            <w:tcW w:w="2065" w:type="dxa"/>
            <w:tcBorders>
              <w:top w:val="nil"/>
              <w:left w:val="nil"/>
              <w:bottom w:val="nil"/>
              <w:right w:val="nil"/>
            </w:tcBorders>
          </w:tcPr>
          <w:p w14:paraId="45F6A6FB" w14:textId="77777777" w:rsidR="00CD6DAF" w:rsidRDefault="007C2C9C">
            <w:pPr>
              <w:jc w:val="center"/>
              <w:rPr>
                <w:sz w:val="12"/>
                <w:szCs w:val="12"/>
              </w:rPr>
            </w:pPr>
            <w:r>
              <w:rPr>
                <w:sz w:val="12"/>
                <w:szCs w:val="12"/>
              </w:rPr>
              <w:t>174 (93)</w:t>
            </w:r>
          </w:p>
        </w:tc>
      </w:tr>
      <w:tr w:rsidR="00CD6DAF" w14:paraId="3D54AC4F" w14:textId="77777777">
        <w:tc>
          <w:tcPr>
            <w:tcW w:w="1913" w:type="dxa"/>
            <w:tcBorders>
              <w:top w:val="nil"/>
              <w:left w:val="nil"/>
              <w:bottom w:val="nil"/>
              <w:right w:val="single" w:sz="6" w:space="0" w:color="auto"/>
            </w:tcBorders>
          </w:tcPr>
          <w:p w14:paraId="5B2C49E3" w14:textId="77777777" w:rsidR="00CD6DAF" w:rsidRDefault="007C2C9C">
            <w:pPr>
              <w:jc w:val="center"/>
              <w:rPr>
                <w:sz w:val="12"/>
                <w:szCs w:val="12"/>
              </w:rPr>
            </w:pPr>
            <w:r>
              <w:rPr>
                <w:sz w:val="12"/>
                <w:szCs w:val="12"/>
              </w:rPr>
              <w:t>4</w:t>
            </w:r>
          </w:p>
        </w:tc>
        <w:tc>
          <w:tcPr>
            <w:tcW w:w="1233" w:type="dxa"/>
            <w:tcBorders>
              <w:top w:val="nil"/>
              <w:left w:val="single" w:sz="6" w:space="0" w:color="auto"/>
              <w:bottom w:val="nil"/>
              <w:right w:val="nil"/>
            </w:tcBorders>
          </w:tcPr>
          <w:p w14:paraId="4D1B5D76" w14:textId="77777777" w:rsidR="00CD6DAF" w:rsidRDefault="007C2C9C">
            <w:pPr>
              <w:jc w:val="center"/>
              <w:rPr>
                <w:sz w:val="12"/>
                <w:szCs w:val="12"/>
              </w:rPr>
            </w:pPr>
            <w:r>
              <w:rPr>
                <w:sz w:val="12"/>
                <w:szCs w:val="12"/>
              </w:rPr>
              <w:t>Game 3</w:t>
            </w:r>
          </w:p>
        </w:tc>
        <w:tc>
          <w:tcPr>
            <w:tcW w:w="1687" w:type="dxa"/>
            <w:tcBorders>
              <w:top w:val="nil"/>
              <w:left w:val="nil"/>
              <w:bottom w:val="nil"/>
              <w:right w:val="nil"/>
            </w:tcBorders>
          </w:tcPr>
          <w:p w14:paraId="2DDD4319" w14:textId="77777777" w:rsidR="00CD6DAF" w:rsidRDefault="007C2C9C">
            <w:pPr>
              <w:jc w:val="center"/>
              <w:rPr>
                <w:sz w:val="12"/>
                <w:szCs w:val="12"/>
              </w:rPr>
            </w:pPr>
            <w:r>
              <w:rPr>
                <w:b/>
                <w:bCs/>
                <w:sz w:val="12"/>
                <w:szCs w:val="12"/>
              </w:rPr>
              <w:t>22 (8)</w:t>
            </w:r>
          </w:p>
        </w:tc>
        <w:tc>
          <w:tcPr>
            <w:tcW w:w="2065" w:type="dxa"/>
            <w:tcBorders>
              <w:top w:val="nil"/>
              <w:left w:val="nil"/>
              <w:bottom w:val="nil"/>
              <w:right w:val="nil"/>
            </w:tcBorders>
          </w:tcPr>
          <w:p w14:paraId="1C63D7A6" w14:textId="77777777" w:rsidR="00CD6DAF" w:rsidRDefault="007C2C9C">
            <w:pPr>
              <w:jc w:val="center"/>
              <w:rPr>
                <w:sz w:val="12"/>
                <w:szCs w:val="12"/>
              </w:rPr>
            </w:pPr>
            <w:r>
              <w:rPr>
                <w:sz w:val="12"/>
                <w:szCs w:val="12"/>
              </w:rPr>
              <w:t>174 (93)</w:t>
            </w:r>
          </w:p>
        </w:tc>
      </w:tr>
      <w:tr w:rsidR="00CD6DAF" w14:paraId="13DE0440" w14:textId="77777777">
        <w:tc>
          <w:tcPr>
            <w:tcW w:w="1913" w:type="dxa"/>
            <w:tcBorders>
              <w:top w:val="nil"/>
              <w:left w:val="nil"/>
              <w:bottom w:val="nil"/>
              <w:right w:val="single" w:sz="6" w:space="0" w:color="auto"/>
            </w:tcBorders>
          </w:tcPr>
          <w:p w14:paraId="74632498" w14:textId="77777777" w:rsidR="00CD6DAF" w:rsidRDefault="00CD6DAF">
            <w:pPr>
              <w:jc w:val="center"/>
              <w:rPr>
                <w:sz w:val="12"/>
                <w:szCs w:val="12"/>
              </w:rPr>
            </w:pPr>
          </w:p>
        </w:tc>
        <w:tc>
          <w:tcPr>
            <w:tcW w:w="1233" w:type="dxa"/>
            <w:tcBorders>
              <w:top w:val="nil"/>
              <w:left w:val="nil"/>
              <w:bottom w:val="nil"/>
              <w:right w:val="nil"/>
            </w:tcBorders>
          </w:tcPr>
          <w:p w14:paraId="1A7FC984" w14:textId="77777777" w:rsidR="00CD6DAF" w:rsidRDefault="007C2C9C">
            <w:pPr>
              <w:jc w:val="left"/>
              <w:rPr>
                <w:sz w:val="12"/>
                <w:szCs w:val="12"/>
              </w:rPr>
            </w:pPr>
            <w:r>
              <w:rPr>
                <w:sz w:val="12"/>
                <w:szCs w:val="12"/>
              </w:rPr>
              <w:t>Day 2</w:t>
            </w:r>
          </w:p>
        </w:tc>
        <w:tc>
          <w:tcPr>
            <w:tcW w:w="1687" w:type="dxa"/>
            <w:tcBorders>
              <w:top w:val="nil"/>
              <w:left w:val="nil"/>
              <w:bottom w:val="nil"/>
              <w:right w:val="nil"/>
            </w:tcBorders>
          </w:tcPr>
          <w:p w14:paraId="33628ED1" w14:textId="77777777" w:rsidR="00CD6DAF" w:rsidRDefault="00CD6DAF">
            <w:pPr>
              <w:jc w:val="center"/>
              <w:rPr>
                <w:sz w:val="12"/>
                <w:szCs w:val="12"/>
              </w:rPr>
            </w:pPr>
          </w:p>
        </w:tc>
        <w:tc>
          <w:tcPr>
            <w:tcW w:w="2065" w:type="dxa"/>
            <w:tcBorders>
              <w:top w:val="nil"/>
              <w:left w:val="nil"/>
              <w:bottom w:val="nil"/>
              <w:right w:val="nil"/>
            </w:tcBorders>
          </w:tcPr>
          <w:p w14:paraId="670DB4CD" w14:textId="77777777" w:rsidR="00CD6DAF" w:rsidRDefault="00CD6DAF">
            <w:pPr>
              <w:jc w:val="center"/>
              <w:rPr>
                <w:sz w:val="12"/>
                <w:szCs w:val="12"/>
              </w:rPr>
            </w:pPr>
          </w:p>
        </w:tc>
      </w:tr>
      <w:tr w:rsidR="00CD6DAF" w14:paraId="176859AB" w14:textId="77777777">
        <w:tc>
          <w:tcPr>
            <w:tcW w:w="1913" w:type="dxa"/>
            <w:tcBorders>
              <w:top w:val="nil"/>
              <w:left w:val="nil"/>
              <w:bottom w:val="nil"/>
              <w:right w:val="single" w:sz="6" w:space="0" w:color="auto"/>
            </w:tcBorders>
          </w:tcPr>
          <w:p w14:paraId="4755D4AE" w14:textId="77777777" w:rsidR="00CD6DAF" w:rsidRDefault="007C2C9C">
            <w:pPr>
              <w:jc w:val="center"/>
              <w:rPr>
                <w:sz w:val="12"/>
                <w:szCs w:val="12"/>
              </w:rPr>
            </w:pPr>
            <w:r>
              <w:rPr>
                <w:sz w:val="12"/>
                <w:szCs w:val="12"/>
              </w:rPr>
              <w:t>5</w:t>
            </w:r>
          </w:p>
        </w:tc>
        <w:tc>
          <w:tcPr>
            <w:tcW w:w="1233" w:type="dxa"/>
            <w:tcBorders>
              <w:top w:val="nil"/>
              <w:left w:val="single" w:sz="6" w:space="0" w:color="auto"/>
              <w:bottom w:val="nil"/>
              <w:right w:val="nil"/>
            </w:tcBorders>
          </w:tcPr>
          <w:p w14:paraId="42CCF15A" w14:textId="77777777" w:rsidR="00CD6DAF" w:rsidRDefault="007C2C9C">
            <w:pPr>
              <w:jc w:val="center"/>
              <w:rPr>
                <w:sz w:val="12"/>
                <w:szCs w:val="12"/>
              </w:rPr>
            </w:pPr>
            <w:r>
              <w:rPr>
                <w:sz w:val="12"/>
                <w:szCs w:val="12"/>
              </w:rPr>
              <w:t>Game 4</w:t>
            </w:r>
          </w:p>
        </w:tc>
        <w:tc>
          <w:tcPr>
            <w:tcW w:w="1687" w:type="dxa"/>
            <w:tcBorders>
              <w:top w:val="nil"/>
              <w:left w:val="nil"/>
              <w:bottom w:val="nil"/>
              <w:right w:val="nil"/>
            </w:tcBorders>
          </w:tcPr>
          <w:p w14:paraId="4B53D0E0" w14:textId="77777777" w:rsidR="00CD6DAF" w:rsidRDefault="007C2C9C">
            <w:pPr>
              <w:jc w:val="center"/>
              <w:rPr>
                <w:sz w:val="12"/>
                <w:szCs w:val="12"/>
              </w:rPr>
            </w:pPr>
            <w:r>
              <w:rPr>
                <w:sz w:val="12"/>
                <w:szCs w:val="12"/>
              </w:rPr>
              <w:t>-</w:t>
            </w:r>
          </w:p>
        </w:tc>
        <w:tc>
          <w:tcPr>
            <w:tcW w:w="2065" w:type="dxa"/>
            <w:tcBorders>
              <w:top w:val="nil"/>
              <w:left w:val="nil"/>
              <w:bottom w:val="nil"/>
              <w:right w:val="nil"/>
            </w:tcBorders>
          </w:tcPr>
          <w:p w14:paraId="698110A4" w14:textId="77777777" w:rsidR="00CD6DAF" w:rsidRDefault="007C2C9C">
            <w:pPr>
              <w:jc w:val="center"/>
              <w:rPr>
                <w:sz w:val="12"/>
                <w:szCs w:val="12"/>
              </w:rPr>
            </w:pPr>
            <w:r>
              <w:rPr>
                <w:sz w:val="12"/>
                <w:szCs w:val="12"/>
              </w:rPr>
              <w:t>174 (93)</w:t>
            </w:r>
          </w:p>
        </w:tc>
      </w:tr>
      <w:tr w:rsidR="00CD6DAF" w14:paraId="1E4CCCAA" w14:textId="77777777">
        <w:tc>
          <w:tcPr>
            <w:tcW w:w="1913" w:type="dxa"/>
            <w:tcBorders>
              <w:top w:val="nil"/>
              <w:left w:val="nil"/>
              <w:bottom w:val="nil"/>
              <w:right w:val="single" w:sz="6" w:space="0" w:color="auto"/>
            </w:tcBorders>
          </w:tcPr>
          <w:p w14:paraId="1944B2CA" w14:textId="77777777" w:rsidR="00CD6DAF" w:rsidRDefault="007C2C9C">
            <w:pPr>
              <w:jc w:val="center"/>
              <w:rPr>
                <w:sz w:val="12"/>
                <w:szCs w:val="12"/>
              </w:rPr>
            </w:pPr>
            <w:r>
              <w:rPr>
                <w:sz w:val="12"/>
                <w:szCs w:val="12"/>
              </w:rPr>
              <w:t>6</w:t>
            </w:r>
          </w:p>
        </w:tc>
        <w:tc>
          <w:tcPr>
            <w:tcW w:w="1233" w:type="dxa"/>
            <w:tcBorders>
              <w:top w:val="nil"/>
              <w:left w:val="single" w:sz="6" w:space="0" w:color="auto"/>
              <w:bottom w:val="nil"/>
              <w:right w:val="nil"/>
            </w:tcBorders>
          </w:tcPr>
          <w:p w14:paraId="7B8BB5AA" w14:textId="77777777" w:rsidR="00CD6DAF" w:rsidRDefault="007C2C9C">
            <w:pPr>
              <w:jc w:val="center"/>
              <w:rPr>
                <w:sz w:val="12"/>
                <w:szCs w:val="12"/>
              </w:rPr>
            </w:pPr>
            <w:r>
              <w:rPr>
                <w:sz w:val="12"/>
                <w:szCs w:val="12"/>
              </w:rPr>
              <w:t>Game 5</w:t>
            </w:r>
          </w:p>
        </w:tc>
        <w:tc>
          <w:tcPr>
            <w:tcW w:w="1687" w:type="dxa"/>
            <w:tcBorders>
              <w:top w:val="nil"/>
              <w:left w:val="nil"/>
              <w:bottom w:val="nil"/>
              <w:right w:val="nil"/>
            </w:tcBorders>
          </w:tcPr>
          <w:p w14:paraId="39C52322" w14:textId="77777777" w:rsidR="00CD6DAF" w:rsidRDefault="007C2C9C">
            <w:pPr>
              <w:jc w:val="center"/>
              <w:rPr>
                <w:sz w:val="12"/>
                <w:szCs w:val="12"/>
              </w:rPr>
            </w:pPr>
            <w:r>
              <w:rPr>
                <w:b/>
                <w:bCs/>
                <w:sz w:val="12"/>
                <w:szCs w:val="12"/>
              </w:rPr>
              <w:t>163 (91)</w:t>
            </w:r>
          </w:p>
        </w:tc>
        <w:tc>
          <w:tcPr>
            <w:tcW w:w="2065" w:type="dxa"/>
            <w:tcBorders>
              <w:top w:val="nil"/>
              <w:left w:val="nil"/>
              <w:bottom w:val="nil"/>
              <w:right w:val="nil"/>
            </w:tcBorders>
          </w:tcPr>
          <w:p w14:paraId="5AE1AA3D" w14:textId="77777777" w:rsidR="00CD6DAF" w:rsidRDefault="007C2C9C">
            <w:pPr>
              <w:jc w:val="center"/>
              <w:rPr>
                <w:sz w:val="12"/>
                <w:szCs w:val="12"/>
              </w:rPr>
            </w:pPr>
            <w:r>
              <w:rPr>
                <w:sz w:val="12"/>
                <w:szCs w:val="12"/>
              </w:rPr>
              <w:t>174 (93)</w:t>
            </w:r>
          </w:p>
        </w:tc>
      </w:tr>
      <w:tr w:rsidR="00CD6DAF" w14:paraId="165E587E" w14:textId="77777777">
        <w:tc>
          <w:tcPr>
            <w:tcW w:w="1913" w:type="dxa"/>
            <w:tcBorders>
              <w:top w:val="nil"/>
              <w:left w:val="nil"/>
              <w:bottom w:val="nil"/>
              <w:right w:val="single" w:sz="6" w:space="0" w:color="auto"/>
            </w:tcBorders>
          </w:tcPr>
          <w:p w14:paraId="03545BD2" w14:textId="77777777" w:rsidR="00CD6DAF" w:rsidRDefault="007C2C9C">
            <w:pPr>
              <w:jc w:val="center"/>
              <w:rPr>
                <w:sz w:val="12"/>
                <w:szCs w:val="12"/>
              </w:rPr>
            </w:pPr>
            <w:r>
              <w:rPr>
                <w:sz w:val="12"/>
                <w:szCs w:val="12"/>
              </w:rPr>
              <w:t>7</w:t>
            </w:r>
          </w:p>
        </w:tc>
        <w:tc>
          <w:tcPr>
            <w:tcW w:w="1233" w:type="dxa"/>
            <w:tcBorders>
              <w:top w:val="nil"/>
              <w:left w:val="single" w:sz="6" w:space="0" w:color="auto"/>
              <w:bottom w:val="nil"/>
              <w:right w:val="nil"/>
            </w:tcBorders>
          </w:tcPr>
          <w:p w14:paraId="56533465" w14:textId="77777777" w:rsidR="00CD6DAF" w:rsidRDefault="007C2C9C">
            <w:pPr>
              <w:jc w:val="center"/>
              <w:rPr>
                <w:sz w:val="12"/>
                <w:szCs w:val="12"/>
              </w:rPr>
            </w:pPr>
            <w:r>
              <w:rPr>
                <w:sz w:val="12"/>
                <w:szCs w:val="12"/>
              </w:rPr>
              <w:t>Game 6</w:t>
            </w:r>
          </w:p>
        </w:tc>
        <w:tc>
          <w:tcPr>
            <w:tcW w:w="1687" w:type="dxa"/>
            <w:tcBorders>
              <w:top w:val="nil"/>
              <w:left w:val="nil"/>
              <w:bottom w:val="nil"/>
              <w:right w:val="nil"/>
            </w:tcBorders>
          </w:tcPr>
          <w:p w14:paraId="510DEDDF" w14:textId="77777777" w:rsidR="00CD6DAF" w:rsidRDefault="007C2C9C">
            <w:pPr>
              <w:jc w:val="center"/>
              <w:rPr>
                <w:sz w:val="12"/>
                <w:szCs w:val="12"/>
              </w:rPr>
            </w:pPr>
            <w:r>
              <w:rPr>
                <w:sz w:val="12"/>
                <w:szCs w:val="12"/>
              </w:rPr>
              <w:t>-</w:t>
            </w:r>
          </w:p>
        </w:tc>
        <w:tc>
          <w:tcPr>
            <w:tcW w:w="2065" w:type="dxa"/>
            <w:tcBorders>
              <w:top w:val="nil"/>
              <w:left w:val="nil"/>
              <w:bottom w:val="nil"/>
              <w:right w:val="nil"/>
            </w:tcBorders>
          </w:tcPr>
          <w:p w14:paraId="1E6B5310" w14:textId="77777777" w:rsidR="00CD6DAF" w:rsidRDefault="007C2C9C">
            <w:pPr>
              <w:jc w:val="center"/>
              <w:rPr>
                <w:sz w:val="12"/>
                <w:szCs w:val="12"/>
              </w:rPr>
            </w:pPr>
            <w:r>
              <w:rPr>
                <w:sz w:val="12"/>
                <w:szCs w:val="12"/>
              </w:rPr>
              <w:t>174 (93)</w:t>
            </w:r>
          </w:p>
        </w:tc>
      </w:tr>
      <w:tr w:rsidR="00CD6DAF" w14:paraId="1F263C4C" w14:textId="77777777">
        <w:tc>
          <w:tcPr>
            <w:tcW w:w="1913" w:type="dxa"/>
            <w:tcBorders>
              <w:top w:val="nil"/>
              <w:left w:val="nil"/>
              <w:bottom w:val="nil"/>
              <w:right w:val="single" w:sz="6" w:space="0" w:color="auto"/>
            </w:tcBorders>
          </w:tcPr>
          <w:p w14:paraId="3C759EC8" w14:textId="77777777" w:rsidR="00CD6DAF" w:rsidRDefault="00CD6DAF">
            <w:pPr>
              <w:jc w:val="center"/>
              <w:rPr>
                <w:sz w:val="12"/>
                <w:szCs w:val="12"/>
              </w:rPr>
            </w:pPr>
          </w:p>
        </w:tc>
        <w:tc>
          <w:tcPr>
            <w:tcW w:w="1233" w:type="dxa"/>
            <w:tcBorders>
              <w:top w:val="nil"/>
              <w:left w:val="single" w:sz="6" w:space="0" w:color="auto"/>
              <w:bottom w:val="nil"/>
              <w:right w:val="nil"/>
            </w:tcBorders>
          </w:tcPr>
          <w:p w14:paraId="075943AA" w14:textId="77777777" w:rsidR="00CD6DAF" w:rsidRDefault="00CD6DAF">
            <w:pPr>
              <w:jc w:val="center"/>
              <w:rPr>
                <w:sz w:val="12"/>
                <w:szCs w:val="12"/>
              </w:rPr>
            </w:pPr>
          </w:p>
        </w:tc>
        <w:tc>
          <w:tcPr>
            <w:tcW w:w="1687" w:type="dxa"/>
            <w:tcBorders>
              <w:top w:val="nil"/>
              <w:left w:val="nil"/>
              <w:bottom w:val="nil"/>
              <w:right w:val="nil"/>
            </w:tcBorders>
          </w:tcPr>
          <w:p w14:paraId="06857E8B" w14:textId="77777777" w:rsidR="00CD6DAF" w:rsidRDefault="00CD6DAF">
            <w:pPr>
              <w:jc w:val="center"/>
              <w:rPr>
                <w:sz w:val="12"/>
                <w:szCs w:val="12"/>
              </w:rPr>
            </w:pPr>
          </w:p>
        </w:tc>
        <w:tc>
          <w:tcPr>
            <w:tcW w:w="2065" w:type="dxa"/>
            <w:tcBorders>
              <w:top w:val="nil"/>
              <w:left w:val="nil"/>
              <w:bottom w:val="nil"/>
              <w:right w:val="nil"/>
            </w:tcBorders>
          </w:tcPr>
          <w:p w14:paraId="4A544D4C" w14:textId="77777777" w:rsidR="00CD6DAF" w:rsidRDefault="00CD6DAF">
            <w:pPr>
              <w:jc w:val="center"/>
              <w:rPr>
                <w:sz w:val="12"/>
                <w:szCs w:val="12"/>
              </w:rPr>
            </w:pPr>
          </w:p>
        </w:tc>
      </w:tr>
      <w:tr w:rsidR="00CD6DAF" w14:paraId="0810F3EB" w14:textId="77777777">
        <w:tc>
          <w:tcPr>
            <w:tcW w:w="1913" w:type="dxa"/>
            <w:tcBorders>
              <w:top w:val="nil"/>
              <w:left w:val="nil"/>
              <w:bottom w:val="nil"/>
              <w:right w:val="single" w:sz="6" w:space="0" w:color="auto"/>
            </w:tcBorders>
          </w:tcPr>
          <w:p w14:paraId="18E3E15D" w14:textId="77777777" w:rsidR="00CD6DAF" w:rsidRDefault="007C2C9C">
            <w:pPr>
              <w:jc w:val="center"/>
              <w:rPr>
                <w:sz w:val="12"/>
                <w:szCs w:val="12"/>
              </w:rPr>
            </w:pPr>
            <w:r>
              <w:rPr>
                <w:sz w:val="12"/>
                <w:szCs w:val="12"/>
              </w:rPr>
              <w:t>8</w:t>
            </w:r>
          </w:p>
        </w:tc>
        <w:tc>
          <w:tcPr>
            <w:tcW w:w="1233" w:type="dxa"/>
            <w:tcBorders>
              <w:top w:val="nil"/>
              <w:left w:val="single" w:sz="6" w:space="0" w:color="auto"/>
              <w:bottom w:val="nil"/>
              <w:right w:val="nil"/>
            </w:tcBorders>
          </w:tcPr>
          <w:p w14:paraId="794977A3" w14:textId="220482BC" w:rsidR="00CD6DAF" w:rsidRDefault="00B73E71">
            <w:pPr>
              <w:rPr>
                <w:sz w:val="12"/>
                <w:szCs w:val="12"/>
              </w:rPr>
              <w:pPrChange w:id="207" w:author="BT_SENRG" w:date="2017-12-18T11:08:00Z">
                <w:pPr>
                  <w:jc w:val="center"/>
                </w:pPr>
              </w:pPrChange>
            </w:pPr>
            <w:ins w:id="208" w:author="BT_SENRG" w:date="2017-12-18T11:08:00Z">
              <w:r>
                <w:rPr>
                  <w:sz w:val="12"/>
                  <w:szCs w:val="12"/>
                </w:rPr>
                <w:t>P</w:t>
              </w:r>
            </w:ins>
            <w:del w:id="209" w:author="BT_SENRG" w:date="2017-12-18T11:08:00Z">
              <w:r w:rsidR="007C2C9C" w:rsidDel="00B73E71">
                <w:rPr>
                  <w:sz w:val="12"/>
                  <w:szCs w:val="12"/>
                </w:rPr>
                <w:delText>p</w:delText>
              </w:r>
            </w:del>
            <w:r w:rsidR="007C2C9C">
              <w:rPr>
                <w:sz w:val="12"/>
                <w:szCs w:val="12"/>
              </w:rPr>
              <w:t>ost</w:t>
            </w:r>
            <w:del w:id="210" w:author="BT_SENRG" w:date="2017-12-18T11:08:00Z">
              <w:r w:rsidR="007C2C9C" w:rsidDel="00B73E71">
                <w:rPr>
                  <w:sz w:val="12"/>
                  <w:szCs w:val="12"/>
                </w:rPr>
                <w:delText>-Tournament</w:delText>
              </w:r>
            </w:del>
          </w:p>
        </w:tc>
        <w:tc>
          <w:tcPr>
            <w:tcW w:w="1687" w:type="dxa"/>
            <w:tcBorders>
              <w:top w:val="nil"/>
              <w:left w:val="nil"/>
              <w:bottom w:val="nil"/>
              <w:right w:val="nil"/>
            </w:tcBorders>
          </w:tcPr>
          <w:p w14:paraId="127F93AA" w14:textId="77777777" w:rsidR="00CD6DAF" w:rsidRDefault="007C2C9C">
            <w:pPr>
              <w:jc w:val="center"/>
              <w:rPr>
                <w:sz w:val="12"/>
                <w:szCs w:val="12"/>
              </w:rPr>
            </w:pPr>
            <w:r>
              <w:rPr>
                <w:b/>
                <w:bCs/>
                <w:sz w:val="12"/>
                <w:szCs w:val="12"/>
              </w:rPr>
              <w:t>118 (65)</w:t>
            </w:r>
          </w:p>
        </w:tc>
        <w:tc>
          <w:tcPr>
            <w:tcW w:w="2065" w:type="dxa"/>
            <w:tcBorders>
              <w:top w:val="nil"/>
              <w:left w:val="nil"/>
              <w:bottom w:val="nil"/>
              <w:right w:val="nil"/>
            </w:tcBorders>
          </w:tcPr>
          <w:p w14:paraId="4350A684" w14:textId="77777777" w:rsidR="00CD6DAF" w:rsidRDefault="007C2C9C">
            <w:pPr>
              <w:jc w:val="center"/>
              <w:rPr>
                <w:sz w:val="12"/>
                <w:szCs w:val="12"/>
              </w:rPr>
            </w:pPr>
            <w:r>
              <w:rPr>
                <w:sz w:val="12"/>
                <w:szCs w:val="12"/>
              </w:rPr>
              <w:t>-</w:t>
            </w:r>
          </w:p>
        </w:tc>
      </w:tr>
    </w:tbl>
    <w:p w14:paraId="0D6A294F" w14:textId="77777777" w:rsidR="00CD6DAF" w:rsidRDefault="007C2C9C">
      <w:pPr>
        <w:pStyle w:val="Caption"/>
      </w:pPr>
      <w:r>
        <w:rPr>
          <w:sz w:val="12"/>
          <w:szCs w:val="12"/>
        </w:rPr>
        <w:t xml:space="preserve"> </w:t>
      </w:r>
      <w:r>
        <w:t xml:space="preserve"> </w:t>
      </w:r>
    </w:p>
    <w:p w14:paraId="3CBF723F" w14:textId="77777777" w:rsidR="00CD6DAF" w:rsidRDefault="007C2C9C">
      <w:pPr>
        <w:spacing w:before="240"/>
        <w:ind w:firstLine="300"/>
      </w:pPr>
      <w:r>
        <w:t>120 of a total of 174 athletes competing in the Tournament (</w:t>
      </w:r>
      <w:r>
        <w:rPr>
          <w:i/>
          <w:iCs/>
        </w:rPr>
        <w:t>male</w:t>
      </w:r>
      <w:r>
        <w:t xml:space="preserve">=68) were surveyed during a four day period before the Tournament, which represented 69% of the total sample. On Day 1 of the Tournament, a total of 151 athletes (87% of sample, male = 68) were surveyed: 129 athletes (male = 60) in 11 teams were surveyed after their 2nd game of the day, and 22 athletes (male = 8) in 2 teams were surveyed after their 3rd game. 2 of 11 teams (Hebei menÃ¢Â€Â™s and Fujian menÃ¢Â€Â™s) </w:t>
      </w:r>
      <w:r>
        <w:lastRenderedPageBreak/>
        <w:t xml:space="preserve">were not surveyed due to timing and logistical constraints experienced by the researcher during data collection on Day 1. On Day 2 of the Tournament, a total of 163 athletes (94% of sample, male = 91) in 14 teams were surveyed after their second game of the day. One team (Shanghai WomenÃ¢Â€Â™s) was not surveyed due to timing and logistical constraints experienced by the researcher. A total of 100 athletes (57% of the sample, male = 59) completed both the pre- and post-Tournament surveys, and a total of 99 athletes completed all four surveys (57% of the sample, male = 59). </w:t>
      </w:r>
      <w:commentRangeStart w:id="211"/>
      <w:r>
        <w:t>Logistical challenges relating to data collection meant that observations were missing for athletes across the four survey time points. Missingness in the survey data ranged from 15-19% at any one of the four survey time points.</w:t>
      </w:r>
      <w:commentRangeEnd w:id="211"/>
      <w:r w:rsidR="00BB74F2">
        <w:rPr>
          <w:rStyle w:val="CommentReference"/>
        </w:rPr>
        <w:commentReference w:id="211"/>
      </w:r>
    </w:p>
    <w:p w14:paraId="178EBDB8" w14:textId="2E899E39" w:rsidR="00CD6DAF" w:rsidRDefault="007C2C9C">
      <w:r>
        <w:t>Tables </w:t>
      </w:r>
      <w:fldSimple w:instr="REF BMtab_performanceOverallSummary \* MERGEFORMAT ">
        <w:r>
          <w:t>?</w:t>
        </w:r>
      </w:fldSimple>
      <w:r>
        <w:t>–</w:t>
      </w:r>
      <w:fldSimple w:instr="REF BMtab_fatigueOverallSummary \* MERGEFORMAT ">
        <w:r>
          <w:t>?</w:t>
        </w:r>
      </w:fldSimple>
      <w:r>
        <w:t xml:space="preserve"> display basic summary statistics (mean and standard deviation) for variables of interest at each recorded time point. The central tendency of variables within the categories of performance, team click, social bonding, and fatigue and exertion </w:t>
      </w:r>
      <w:del w:id="212" w:author="BT_SENRG" w:date="2017-12-13T18:07:00Z">
        <w:r w:rsidDel="00BB74F2">
          <w:delText xml:space="preserve">are </w:delText>
        </w:r>
      </w:del>
      <w:ins w:id="213" w:author="BT_SENRG" w:date="2017-12-13T18:07:00Z">
        <w:r w:rsidR="00BB74F2">
          <w:t xml:space="preserve">were </w:t>
        </w:r>
      </w:ins>
      <w:r>
        <w:t xml:space="preserve">above the mid-point of each scale. In addition, mid-Tournament measurements </w:t>
      </w:r>
      <w:commentRangeStart w:id="214"/>
      <w:r>
        <w:t>tend</w:t>
      </w:r>
      <w:ins w:id="215" w:author="BT_SENRG" w:date="2017-12-13T18:07:00Z">
        <w:r w:rsidR="00BB74F2">
          <w:t>ed</w:t>
        </w:r>
        <w:commentRangeEnd w:id="214"/>
        <w:r w:rsidR="00BB74F2">
          <w:rPr>
            <w:rStyle w:val="CommentReference"/>
          </w:rPr>
          <w:commentReference w:id="214"/>
        </w:r>
      </w:ins>
      <w:r>
        <w:t xml:space="preserve"> to be lower than pre- or post-Tournament measures for each category. In relation to performance measures, for example, athletes appear</w:t>
      </w:r>
      <w:ins w:id="216" w:author="BT_SENRG" w:date="2017-12-13T18:09:00Z">
        <w:r w:rsidR="00125C5E">
          <w:t>ed</w:t>
        </w:r>
      </w:ins>
      <w:r>
        <w:t xml:space="preserve"> on average to be more critical of their own and their teamÃ¢Â€Â™s performance (relative to prior expectations) when surveyed immediately after games on day 1 and 2 than they were following the completion of the Tournament (note, however, that survey items relating to individual and team performance administered pre-Tournament were not posed in relation to athlete expectations, and thus could not be directly compared to subsequent mid- and post-Tournament measures). The same pattern was identifiable in team click variables, with the central tendency of mid-Tournament measures of Unspoken Understanding and General Atmosphere 10-15% lower than pre- or post-Tournament measures. This is also the case for variables related to social bonding: Emotional Support and Shared Goal in particular showing a steep increase form mid-Tournament measurements to the post-Tournament measurement. The same pattern was identifiable for variables relevant to fatigue (see Table  </w:t>
      </w:r>
      <w:fldSimple w:instr="REF BMtab_fatigueOverallSummary \* MERGEFORMAT ">
        <w:r>
          <w:t>?</w:t>
        </w:r>
      </w:fldSimple>
      <w:r>
        <w:t>). Pre-, mid-, and post-Tournament survey items are reviewed in more detail in Appendix  </w:t>
      </w:r>
      <w:fldSimple w:instr="REF BMapp5_tournamentSurvey \* MERGEFORMAT ">
        <w:r>
          <w:t>?</w:t>
        </w:r>
      </w:fldSimple>
      <w:r>
        <w:t>, Sections  </w:t>
      </w:r>
      <w:fldSimple w:instr="REF BMapp6_descriptivesPre \* MERGEFORMAT ">
        <w:r>
          <w:t>?</w:t>
        </w:r>
      </w:fldSimple>
      <w:r>
        <w:t> </w:t>
      </w:r>
      <w:fldSimple w:instr="REF BMapp6_descriptivesPost \* MERGEFORMAT ">
        <w:r>
          <w:t>?</w:t>
        </w:r>
      </w:fldSimple>
      <w:r>
        <w:t>.</w:t>
      </w:r>
    </w:p>
    <w:p w14:paraId="5A1105B9" w14:textId="77777777" w:rsidR="00CD6DAF" w:rsidRDefault="007C2C9C">
      <w:pPr>
        <w:pStyle w:val="Heading4"/>
        <w:widowControl/>
        <w:spacing w:before="120"/>
      </w:pPr>
      <w:r>
        <w:t>4.1.2  Pre-post Tournament differences in variables of interest</w:t>
      </w:r>
    </w:p>
    <w:p w14:paraId="5A1567CB" w14:textId="77777777" w:rsidR="00CD6DAF" w:rsidRDefault="007C2C9C">
      <w:pPr>
        <w:spacing w:before="60"/>
      </w:pPr>
      <w:r>
        <w:t>Pre- and post-Tournament measures of variables of interest are displayed in tables below. Three out of five variables designed to measure athletes’ perceived success in components of individual performance appeared to drop from pre- to post-Tournament (see Table  </w:t>
      </w:r>
      <w:fldSimple w:instr="REF BMtab_indPerformancePrePostSummary \* MERGEFORMAT ">
        <w:r>
          <w:t>?</w:t>
        </w:r>
      </w:fldSimple>
      <w:r>
        <w:t>). Paired samples t-tests revealed significant negative mean differences between pre- and post-Tournament measures of passing technique (</w:t>
      </w:r>
      <w:r>
        <w:rPr>
          <w:i/>
          <w:iCs/>
        </w:rPr>
        <w:t>M</w:t>
      </w:r>
      <w:r>
        <w:t xml:space="preserve">=−7.48(−13.17,−1.80), </w:t>
      </w:r>
      <w:r>
        <w:rPr>
          <w:i/>
          <w:iCs/>
        </w:rPr>
        <w:t>t</w:t>
      </w:r>
      <w:r>
        <w:t>(98)=−2.61„</w:t>
      </w:r>
      <w:r>
        <w:rPr>
          <w:i/>
          <w:iCs/>
        </w:rPr>
        <w:t>p</w:t>
      </w:r>
      <w:r>
        <w:t>=.01), support play (</w:t>
      </w:r>
      <w:r>
        <w:rPr>
          <w:i/>
          <w:iCs/>
        </w:rPr>
        <w:t>M</w:t>
      </w:r>
      <w:r>
        <w:t xml:space="preserve">=−7.32(−12.18,−2.47), </w:t>
      </w:r>
      <w:r>
        <w:rPr>
          <w:i/>
          <w:iCs/>
        </w:rPr>
        <w:t>t</w:t>
      </w:r>
      <w:r>
        <w:t>(98)=−2.99„</w:t>
      </w:r>
      <w:r>
        <w:rPr>
          <w:i/>
          <w:iCs/>
        </w:rPr>
        <w:t>p</w:t>
      </w:r>
      <w:r>
        <w:t>=.003), and decision making in attack (</w:t>
      </w:r>
      <w:r>
        <w:rPr>
          <w:i/>
          <w:iCs/>
        </w:rPr>
        <w:t>M</w:t>
      </w:r>
      <w:r>
        <w:t xml:space="preserve">=−5.19(−9.73,−0.65), </w:t>
      </w:r>
      <w:r>
        <w:rPr>
          <w:i/>
          <w:iCs/>
        </w:rPr>
        <w:t>t</w:t>
      </w:r>
      <w:r>
        <w:t>(98)=−2.27„</w:t>
      </w:r>
      <w:r>
        <w:rPr>
          <w:i/>
          <w:iCs/>
        </w:rPr>
        <w:t>p</w:t>
      </w:r>
      <w:r>
        <w:t>=.03), while individual defence (</w:t>
      </w:r>
      <w:r>
        <w:rPr>
          <w:i/>
          <w:iCs/>
        </w:rPr>
        <w:t>M</w:t>
      </w:r>
      <w:r>
        <w:t xml:space="preserve">=−3.42(−9.01,2.16), </w:t>
      </w:r>
      <w:r>
        <w:rPr>
          <w:i/>
          <w:iCs/>
        </w:rPr>
        <w:t>t</w:t>
      </w:r>
      <w:r>
        <w:t>(98)=−1.22„</w:t>
      </w:r>
      <w:r>
        <w:rPr>
          <w:i/>
          <w:iCs/>
        </w:rPr>
        <w:t>p</w:t>
      </w:r>
      <w:r>
        <w:t>=.23), and effectiveness in contact (</w:t>
      </w:r>
      <w:r>
        <w:rPr>
          <w:i/>
          <w:iCs/>
        </w:rPr>
        <w:t>M</w:t>
      </w:r>
      <w:r>
        <w:t xml:space="preserve">=−4.51(−10.25,1.24), </w:t>
      </w:r>
      <w:r>
        <w:rPr>
          <w:i/>
          <w:iCs/>
        </w:rPr>
        <w:t>t</w:t>
      </w:r>
      <w:r>
        <w:t>(98)=−1.56„</w:t>
      </w:r>
      <w:r>
        <w:rPr>
          <w:i/>
          <w:iCs/>
        </w:rPr>
        <w:t>p</w:t>
      </w:r>
      <w:r>
        <w:t>=.12) did not decrease significantly between pre- and post-Tournament measures.</w:t>
      </w:r>
    </w:p>
    <w:p w14:paraId="023BAB92" w14:textId="57B20F96" w:rsidR="00CD6DAF" w:rsidRDefault="007C2C9C">
      <w:pPr>
        <w:ind w:firstLine="300"/>
      </w:pPr>
      <w:r>
        <w:t>By contrast, all four variables designed to measure team success in components of joint action did not differ significantly between pre- and post-Tournament measurements (see Table  </w:t>
      </w:r>
      <w:fldSimple w:instr="REF BMtab_teamPerformancePrePostSummary \* MERGEFORMAT ">
        <w:r>
          <w:t>?</w:t>
        </w:r>
      </w:fldSimple>
      <w:r>
        <w:t xml:space="preserve"> for results). Similarly, variables designed to measure team click also did not vary significantly. These results suggest that athlete perceptions of team joint action success and team click on average remained stable throughout the Tournament. Perceptions of success in individual component </w:t>
      </w:r>
      <w:r>
        <w:lastRenderedPageBreak/>
        <w:t>performance, by contrast, decreased significantly, indicating that following the Tournament athletes were on average more critical of their performance</w:t>
      </w:r>
      <w:del w:id="217" w:author="BT_SENRG" w:date="2017-12-13T18:12:00Z">
        <w:r w:rsidDel="00125C5E">
          <w:delText xml:space="preserve"> following the Tournament</w:delText>
        </w:r>
      </w:del>
      <w:r>
        <w:t>.</w:t>
      </w:r>
    </w:p>
    <w:p w14:paraId="4631A4D4" w14:textId="386441EA" w:rsidR="00CD6DAF" w:rsidRDefault="007C2C9C" w:rsidP="00125C5E">
      <w:pPr>
        <w:ind w:firstLine="300"/>
      </w:pPr>
      <w:r>
        <w:t>In terms of Social Bonding, both feelings of emotional support and feelings of shared goal with the team differed significantly between pre- and post-Tournament measurements (see Table  </w:t>
      </w:r>
      <w:fldSimple w:instr="REF BMtab_bondingPrePostSummary \* MERGEFORMAT ">
        <w:r>
          <w:t>?</w:t>
        </w:r>
      </w:fldSimple>
      <w:r>
        <w:t xml:space="preserve">). Both measures increased significantly in the post-Tournament measure (emotional support: </w:t>
      </w:r>
      <w:r>
        <w:rPr>
          <w:i/>
          <w:iCs/>
        </w:rPr>
        <w:t>M</w:t>
      </w:r>
      <w:r>
        <w:t xml:space="preserve">=9.30(4.16,14.45), </w:t>
      </w:r>
      <w:r>
        <w:rPr>
          <w:i/>
          <w:iCs/>
        </w:rPr>
        <w:t>t</w:t>
      </w:r>
      <w:r>
        <w:t>(98)=3.59„</w:t>
      </w:r>
      <w:r>
        <w:rPr>
          <w:i/>
          <w:iCs/>
        </w:rPr>
        <w:t>p</w:t>
      </w:r>
      <w:r>
        <w:t xml:space="preserve">=.0005; shared goal </w:t>
      </w:r>
      <w:r>
        <w:rPr>
          <w:i/>
          <w:iCs/>
        </w:rPr>
        <w:t>M</w:t>
      </w:r>
      <w:r>
        <w:t xml:space="preserve">=7.12(3.06,11.19), </w:t>
      </w:r>
      <w:r>
        <w:rPr>
          <w:i/>
          <w:iCs/>
        </w:rPr>
        <w:t>t</w:t>
      </w:r>
      <w:r>
        <w:t>(98)=3.48„</w:t>
      </w:r>
      <w:r>
        <w:rPr>
          <w:i/>
          <w:iCs/>
        </w:rPr>
        <w:t>p</w:t>
      </w:r>
      <w:r>
        <w:t xml:space="preserve">=.0007). All other variables did not vary significantly from pre-Tournament measures, except for the pictorial measure of fusion to </w:t>
      </w:r>
      <w:r>
        <w:rPr>
          <w:i/>
          <w:iCs/>
        </w:rPr>
        <w:t>family</w:t>
      </w:r>
      <w:r>
        <w:t xml:space="preserve">, which increased significantly, </w:t>
      </w:r>
      <w:r>
        <w:rPr>
          <w:i/>
          <w:iCs/>
        </w:rPr>
        <w:t>M</w:t>
      </w:r>
      <w:r>
        <w:t xml:space="preserve">=.33(0.03,0.64), </w:t>
      </w:r>
      <w:r>
        <w:rPr>
          <w:i/>
          <w:iCs/>
        </w:rPr>
        <w:t>t</w:t>
      </w:r>
      <w:r>
        <w:t>(98)=2.18,</w:t>
      </w:r>
      <w:r>
        <w:rPr>
          <w:i/>
          <w:iCs/>
        </w:rPr>
        <w:t>p</w:t>
      </w:r>
      <w:r>
        <w:t xml:space="preserve">=.03. Bonding variables for which measures were 5-point Likert may have suffered from ceiling effects: the mean and median of each Fusion Pictorial scale was &gt;4. In general, it appeared that bonding to the team (and to one measure of Family) increased </w:t>
      </w:r>
      <w:ins w:id="218" w:author="BT_SENRG" w:date="2017-12-13T18:12:00Z">
        <w:r w:rsidR="00125C5E">
          <w:t>post-</w:t>
        </w:r>
      </w:ins>
      <w:del w:id="219" w:author="BT_SENRG" w:date="2017-12-13T18:12:00Z">
        <w:r w:rsidDel="00125C5E">
          <w:delText xml:space="preserve">when measured following the </w:delText>
        </w:r>
      </w:del>
      <w:r>
        <w:t>Tournament.</w:t>
      </w:r>
    </w:p>
    <w:p w14:paraId="798D39F9" w14:textId="710C2575" w:rsidR="00CD6DAF" w:rsidRDefault="007C2C9C">
      <w:pPr>
        <w:ind w:firstLine="300"/>
      </w:pPr>
      <w:r>
        <w:t xml:space="preserve">In addition, </w:t>
      </w:r>
      <w:commentRangeStart w:id="220"/>
      <w:r>
        <w:t xml:space="preserve">variables </w:t>
      </w:r>
      <w:del w:id="221" w:author="BT_SENRG" w:date="2017-12-13T18:12:00Z">
        <w:r w:rsidDel="00125C5E">
          <w:delText xml:space="preserve">designed to </w:delText>
        </w:r>
      </w:del>
      <w:r>
        <w:t>measur</w:t>
      </w:r>
      <w:ins w:id="222" w:author="BT_SENRG" w:date="2017-12-13T18:12:00Z">
        <w:r w:rsidR="00125C5E">
          <w:t>ing</w:t>
        </w:r>
      </w:ins>
      <w:del w:id="223" w:author="BT_SENRG" w:date="2017-12-13T18:12:00Z">
        <w:r w:rsidDel="00125C5E">
          <w:delText>e</w:delText>
        </w:r>
      </w:del>
      <w:r>
        <w:t xml:space="preserve"> </w:t>
      </w:r>
      <w:commentRangeEnd w:id="220"/>
      <w:r w:rsidR="00125C5E">
        <w:rPr>
          <w:rStyle w:val="CommentReference"/>
        </w:rPr>
        <w:commentReference w:id="220"/>
      </w:r>
      <w:r>
        <w:t>feelings of exertion and fatigue also varied significantly between pre- and post-Tournament measurements. Fatigue (</w:t>
      </w:r>
      <w:r>
        <w:rPr>
          <w:i/>
          <w:iCs/>
        </w:rPr>
        <w:t>M</w:t>
      </w:r>
      <w:r>
        <w:t xml:space="preserve">=21.61(15.0228.20), </w:t>
      </w:r>
      <w:r>
        <w:rPr>
          <w:i/>
          <w:iCs/>
        </w:rPr>
        <w:t>t</w:t>
      </w:r>
      <w:r>
        <w:t>(116)=6.49„</w:t>
      </w:r>
      <w:r>
        <w:rPr>
          <w:i/>
          <w:iCs/>
        </w:rPr>
        <w:t>p</w:t>
      </w:r>
      <w:r>
        <w:t>&lt;.0001), physical perceived exertion (</w:t>
      </w:r>
      <w:r>
        <w:rPr>
          <w:i/>
          <w:iCs/>
        </w:rPr>
        <w:t>M</w:t>
      </w:r>
      <w:r>
        <w:t xml:space="preserve">=2.84(1.89,3.79), </w:t>
      </w:r>
      <w:r>
        <w:rPr>
          <w:i/>
          <w:iCs/>
        </w:rPr>
        <w:t>t</w:t>
      </w:r>
      <w:r>
        <w:t>(116)=5.93,</w:t>
      </w:r>
      <w:r>
        <w:rPr>
          <w:i/>
          <w:iCs/>
        </w:rPr>
        <w:t>p</w:t>
      </w:r>
      <w:r>
        <w:t>&lt;.0001), and mental perceived exertion (</w:t>
      </w:r>
      <w:r>
        <w:rPr>
          <w:i/>
          <w:iCs/>
        </w:rPr>
        <w:t>M</w:t>
      </w:r>
      <w:r>
        <w:t xml:space="preserve">=2.84(1.89,3.79), </w:t>
      </w:r>
      <w:r>
        <w:rPr>
          <w:i/>
          <w:iCs/>
        </w:rPr>
        <w:t>t</w:t>
      </w:r>
      <w:r>
        <w:t>(116)=5.93,</w:t>
      </w:r>
      <w:r>
        <w:rPr>
          <w:i/>
          <w:iCs/>
        </w:rPr>
        <w:t>p</w:t>
      </w:r>
      <w:r>
        <w:t>&lt;.0001) all increased significantly from the point of first measurement immediately following the 2nd game on day 1 of the Tournament (see Table  </w:t>
      </w:r>
      <w:fldSimple w:instr="REF BMtab_fatiguePrePostSummary \* MERGEFORMAT ">
        <w:r>
          <w:t>?</w:t>
        </w:r>
      </w:fldSimple>
      <w:r>
        <w:t xml:space="preserve">). Injury status post-Tournament did not differ significantly from pre-Tournament measures when tested using a paired-samples t-test, although the overall group mean difference between pre- and post-Tournament injury did show marginally significant signs of increasing, </w:t>
      </w:r>
      <w:r>
        <w:rPr>
          <w:i/>
          <w:iCs/>
        </w:rPr>
        <w:t>M</w:t>
      </w:r>
      <w:r>
        <w:t xml:space="preserve">=2.84(−10.63,0.59), </w:t>
      </w:r>
      <w:r>
        <w:rPr>
          <w:i/>
          <w:iCs/>
        </w:rPr>
        <w:t>t</w:t>
      </w:r>
      <w:r>
        <w:t>(98)=1.78,</w:t>
      </w:r>
      <w:r>
        <w:rPr>
          <w:i/>
          <w:iCs/>
        </w:rPr>
        <w:t>p</w:t>
      </w:r>
      <w:r>
        <w:t>=.08. These results indicate that on average, athletes felt higher levels of exertion and fatigue after the Tournament, than they did before or after the first game of the Tournament. This is to be expected, given the intensity of the rugby sevens Tournament format</w:t>
      </w:r>
      <w:ins w:id="224" w:author="BT_SENRG" w:date="2017-12-13T18:15:00Z">
        <w:r w:rsidR="00125C5E">
          <w:t xml:space="preserve">, and </w:t>
        </w:r>
      </w:ins>
      <w:del w:id="225" w:author="BT_SENRG" w:date="2017-12-13T18:15:00Z">
        <w:r w:rsidDel="00125C5E">
          <w:delText xml:space="preserve">. </w:delText>
        </w:r>
      </w:del>
      <w:ins w:id="226" w:author="BT_SENRG" w:date="2017-12-13T18:15:00Z">
        <w:r w:rsidR="00125C5E">
          <w:t>i</w:t>
        </w:r>
      </w:ins>
      <w:del w:id="227" w:author="BT_SENRG" w:date="2017-12-13T18:15:00Z">
        <w:r w:rsidDel="00125C5E">
          <w:delText>I</w:delText>
        </w:r>
      </w:del>
      <w:r>
        <w:t xml:space="preserve">t </w:t>
      </w:r>
      <w:del w:id="228" w:author="BT_SENRG" w:date="2017-12-13T18:15:00Z">
        <w:r w:rsidDel="00125C5E">
          <w:delText xml:space="preserve">provides </w:delText>
        </w:r>
      </w:del>
      <w:r>
        <w:t>confirm</w:t>
      </w:r>
      <w:ins w:id="229" w:author="BT_SENRG" w:date="2017-12-13T18:15:00Z">
        <w:r w:rsidR="00125C5E">
          <w:t>s</w:t>
        </w:r>
      </w:ins>
      <w:del w:id="230" w:author="BT_SENRG" w:date="2017-12-13T18:15:00Z">
        <w:r w:rsidDel="00125C5E">
          <w:delText>ation for</w:delText>
        </w:r>
      </w:del>
      <w:r>
        <w:t xml:space="preserve"> the strenuous nature of the activity of the present study.</w:t>
      </w:r>
    </w:p>
    <w:p w14:paraId="39F5F7F3" w14:textId="77777777" w:rsidR="00CD6DAF" w:rsidRDefault="007C2C9C">
      <w:pPr>
        <w:ind w:firstLine="300"/>
      </w:pPr>
      <w:r>
        <w:br w:type="page"/>
      </w:r>
      <w:r>
        <w:lastRenderedPageBreak/>
        <w:t xml:space="preserve">margin=0.5cm </w:t>
      </w:r>
    </w:p>
    <w:p w14:paraId="2C35EDBC" w14:textId="77777777" w:rsidR="00CD6DAF" w:rsidRDefault="007C2C9C">
      <w:pPr>
        <w:pStyle w:val="Heading3"/>
        <w:widowControl/>
        <w:spacing w:before="360"/>
      </w:pPr>
      <w:bookmarkStart w:id="231" w:name="BMCh5_dataReduction"/>
      <w:r>
        <w:t>4.2</w:t>
      </w:r>
      <w:bookmarkEnd w:id="231"/>
      <w:r>
        <w:t xml:space="preserve">  Data Reduction</w:t>
      </w:r>
    </w:p>
    <w:p w14:paraId="2BEE1193" w14:textId="77777777" w:rsidR="00CD6DAF" w:rsidRDefault="007C2C9C">
      <w:pPr>
        <w:spacing w:before="60"/>
      </w:pPr>
      <w:r>
        <w:t>Data reduction was required in order to make analysis of predicted relationships more tractable and parsimonious. Data reduction allows for a reduction in multicolinearity between predictor variables of interest while retaining as much variance as possible in the observed data Yong2013. Given that the survey items of this study were designed to collectively access more latent psychological constructs, particularly in the case of outcome variables related to concepts such as team click, social bonding, and fatigue (but also for performance variables), a data reduction technique capable of modelling the theoretical structure of these data was preferred over a procedure that merely reduced the collected data to its common variance. Exploratory Factor Analysis (EFA) was thus chosen as the most suitable data reduction technique over Principal Component Analysis (for a full explanation of EFA, and a more detailed justification for EFA over other available techniques, see Appendix  </w:t>
      </w:r>
      <w:fldSimple w:instr="REF BMapp5_tournamentSurvey \* MERGEFORMAT ">
        <w:r>
          <w:t>?</w:t>
        </w:r>
      </w:fldSimple>
      <w:r>
        <w:t xml:space="preserve"> Section  </w:t>
      </w:r>
      <w:fldSimple w:instr="REF BMapp5_EFA \* MERGEFORMAT ">
        <w:r>
          <w:t>?</w:t>
        </w:r>
      </w:fldSimple>
      <w:r>
        <w:t>).</w:t>
      </w:r>
    </w:p>
    <w:p w14:paraId="67250ACB" w14:textId="07DFE234" w:rsidR="00CD6DAF" w:rsidRDefault="00FB5B75">
      <w:pPr>
        <w:ind w:firstLine="300"/>
      </w:pPr>
      <w:ins w:id="232" w:author="BT_SENRG" w:date="2017-12-13T18:34:00Z">
        <w:r>
          <w:t>An EFA was performed f</w:t>
        </w:r>
      </w:ins>
      <w:del w:id="233" w:author="BT_SENRG" w:date="2017-12-13T18:34:00Z">
        <w:r w:rsidR="007C2C9C" w:rsidDel="00FB5B75">
          <w:delText>F</w:delText>
        </w:r>
      </w:del>
      <w:r w:rsidR="007C2C9C">
        <w:t>or each subset of the data (post-Tournament, pre- to post-Tournament change, and overall Tournament)</w:t>
      </w:r>
      <w:del w:id="234" w:author="BT_SENRG" w:date="2017-12-13T18:34:00Z">
        <w:r w:rsidR="007C2C9C" w:rsidDel="00FB5B75">
          <w:delText>,</w:delText>
        </w:r>
      </w:del>
      <w:r w:rsidR="007C2C9C">
        <w:t xml:space="preserve"> </w:t>
      </w:r>
      <w:del w:id="235" w:author="BT_SENRG" w:date="2017-12-13T18:34:00Z">
        <w:r w:rsidR="007C2C9C" w:rsidDel="00FB5B75">
          <w:delText>an EFA</w:delText>
        </w:r>
        <w:r w:rsidR="007C2C9C" w:rsidDel="0026120B">
          <w:delText>s</w:delText>
        </w:r>
        <w:r w:rsidR="007C2C9C" w:rsidDel="00FB5B75">
          <w:delText xml:space="preserve"> </w:delText>
        </w:r>
        <w:r w:rsidR="007C2C9C" w:rsidDel="0026120B">
          <w:delText xml:space="preserve">were </w:delText>
        </w:r>
        <w:r w:rsidR="007C2C9C" w:rsidDel="00FB5B75">
          <w:delText xml:space="preserve">performed </w:delText>
        </w:r>
      </w:del>
      <w:r w:rsidR="007C2C9C">
        <w:t>in order to reduce data to key variables of interest: components of team and individual performance, team click, social bonding, fatigue, and technical competence (objective and subjective measures). Prior to factors being extracted, correlation matrices of each group of variables were subjected to two common sampling adequacy measures: the Kaiser-Meyer-Olkin (KMO) index and BartlettÃ¢Â€Â™s test of sphericity. Factor loadings of &gt;.3 were considered adequate, and only items that loaded on one factor were accepted Field2012. Sum of Squares Loadings (SS Loadings) for each factor were also reportedDziuban1974. Finally, two reliability measures (Guttman’s lambda3 and Cronbach’s Alpha) were also reported as an indication of whether or not the average correlation of each subset of variables is an accurate estimate of the average correlation of all items that could pertain to the underlying construct. Factor scores were calculated as standardised z-scores: zero-centred, with a standard deviation of 1.</w:t>
      </w:r>
    </w:p>
    <w:p w14:paraId="131BF826" w14:textId="77777777" w:rsidR="00CD6DAF" w:rsidRDefault="007C2C9C">
      <w:pPr>
        <w:pStyle w:val="Heading4"/>
        <w:widowControl/>
        <w:spacing w:before="120"/>
      </w:pPr>
      <w:commentRangeStart w:id="236"/>
      <w:r>
        <w:t>4.2.1  Joint Action Success and Individual Performance Success</w:t>
      </w:r>
    </w:p>
    <w:p w14:paraId="330B7A96" w14:textId="77777777" w:rsidR="00CD6DAF" w:rsidRDefault="007C2C9C">
      <w:pPr>
        <w:spacing w:before="60"/>
      </w:pPr>
      <w:r>
        <w:t xml:space="preserve">Items related to athlete perception of components of performance were isolated from overall perceptions of performance relative to prior individual expectations for further data reduction. Given that the theoretical predictions of this dissertation concentrate in particular on athlete perceptions of </w:t>
      </w:r>
      <w:r>
        <w:rPr>
          <w:i/>
          <w:iCs/>
        </w:rPr>
        <w:t>joint action</w:t>
      </w:r>
      <w:r>
        <w:t xml:space="preserve"> (and not simply individual action), perceptions of individual and team components of performance were analysed separately. This separation allowed for the testing the differential effects of perceptions of individual and team performance on team click and social bonding. In addition, perceptions of success in individual performance components were used as a statistical control for perceptions of success in joint action.</w:t>
      </w:r>
    </w:p>
    <w:p w14:paraId="5A6A897C" w14:textId="77777777" w:rsidR="00CD6DAF" w:rsidRDefault="007C2C9C">
      <w:pPr>
        <w:ind w:firstLine="300"/>
      </w:pPr>
      <w:r>
        <w:t xml:space="preserve">Post-Tournament Items concerning team components of performance (team defence, team attack, team support play, and on field communication), and individual components of performance (passing technique, support play in attack, 1on1 defence, and decision making in attack)) </w:t>
      </w:r>
      <w:commentRangeStart w:id="237"/>
      <w:r>
        <w:t xml:space="preserve">were subjected to EFAs </w:t>
      </w:r>
      <w:commentRangeEnd w:id="237"/>
      <w:r w:rsidR="00FB5B75">
        <w:rPr>
          <w:rStyle w:val="CommentReference"/>
        </w:rPr>
        <w:commentReference w:id="237"/>
      </w:r>
      <w:r>
        <w:t xml:space="preserve">(with oblique “promax” rotation). Correlations between team component performance items was very high (all </w:t>
      </w:r>
      <w:r>
        <w:rPr>
          <w:i/>
          <w:iCs/>
        </w:rPr>
        <w:t>r</w:t>
      </w:r>
      <w:r>
        <w:t>'</w:t>
      </w:r>
      <w:r>
        <w:rPr>
          <w:i/>
          <w:iCs/>
        </w:rPr>
        <w:t>s</w:t>
      </w:r>
      <w:r>
        <w:t>&gt;.5), which suggested that one factor would be appropriate (see Appendix  </w:t>
      </w:r>
      <w:fldSimple w:instr="REF BMapp5_tournamentSurvey \* MERGEFORMAT ">
        <w:r>
          <w:t>?</w:t>
        </w:r>
      </w:fldSimple>
      <w:r>
        <w:t xml:space="preserve"> Table  </w:t>
      </w:r>
      <w:fldSimple w:instr="REF BMtab_22teamPerformancePostCorr \* MERGEFORMAT ">
        <w:r>
          <w:t>?</w:t>
        </w:r>
      </w:fldSimple>
      <w:r>
        <w:t>). The KMO index and Bartlett’s test both suggested high sampling adequacy, (</w:t>
      </w:r>
      <w:r>
        <w:rPr>
          <w:i/>
          <w:iCs/>
        </w:rPr>
        <w:t>KMO</w:t>
      </w:r>
      <w:r>
        <w:t xml:space="preserve">=0.79, </w:t>
      </w:r>
      <w:r>
        <w:fldChar w:fldCharType="begin"/>
      </w:r>
      <w:r>
        <w:instrText xml:space="preserve"> EQ χ\s\up5(</w:instrText>
      </w:r>
      <w:r>
        <w:rPr>
          <w:sz w:val="16"/>
          <w:szCs w:val="16"/>
        </w:rPr>
        <w:instrText>2</w:instrText>
      </w:r>
      <w:r>
        <w:instrText>)(6\,</w:instrText>
      </w:r>
      <w:r>
        <w:rPr>
          <w:i/>
          <w:iCs/>
        </w:rPr>
        <w:instrText>N</w:instrText>
      </w:r>
      <w:r>
        <w:instrText>=118)=342.14</w:instrText>
      </w:r>
      <w:r>
        <w:fldChar w:fldCharType="end"/>
      </w:r>
      <w:r>
        <w:t xml:space="preserve">, </w:t>
      </w:r>
      <w:r>
        <w:rPr>
          <w:i/>
          <w:iCs/>
        </w:rPr>
        <w:t>p</w:t>
      </w:r>
      <w:r>
        <w:t xml:space="preserve">&lt;.001). One factor, labelled “Joint Action </w:t>
      </w:r>
      <w:r>
        <w:lastRenderedPageBreak/>
        <w:t xml:space="preserve">Success” was imposed on the data, which explained 72.8% of the overall variance (SS Loading = 2.91). </w:t>
      </w:r>
      <w:r>
        <w:rPr>
          <w:i/>
          <w:iCs/>
        </w:rPr>
        <w:t>Guttman</w:t>
      </w:r>
      <w:r>
        <w:t>'</w:t>
      </w:r>
      <w:r>
        <w:rPr>
          <w:i/>
          <w:iCs/>
        </w:rPr>
        <w:t>s</w:t>
      </w:r>
      <w:r>
        <w:t xml:space="preserve">λ=.90 and </w:t>
      </w:r>
      <w:r>
        <w:rPr>
          <w:i/>
          <w:iCs/>
        </w:rPr>
        <w:t>Cronbach</w:t>
      </w:r>
      <w:r>
        <w:t>'</w:t>
      </w:r>
      <w:r>
        <w:rPr>
          <w:i/>
          <w:iCs/>
        </w:rPr>
        <w:t>s</w:t>
      </w:r>
      <w:r>
        <w:t xml:space="preserve">α=.91 indicated that the data reduction was appropriate and reliable. Items relating to individual component performance were subjected to an EFA. Correlations between individual component performance items were also very high (all </w:t>
      </w:r>
      <w:r>
        <w:rPr>
          <w:i/>
          <w:iCs/>
        </w:rPr>
        <w:t>r</w:t>
      </w:r>
      <w:r>
        <w:t>'</w:t>
      </w:r>
      <w:r>
        <w:rPr>
          <w:i/>
          <w:iCs/>
        </w:rPr>
        <w:t>s</w:t>
      </w:r>
      <w:r>
        <w:t>&gt;.5, see Appendix  </w:t>
      </w:r>
      <w:fldSimple w:instr="REF BMapp5_tournamentSurvey \* MERGEFORMAT ">
        <w:r>
          <w:t>?</w:t>
        </w:r>
      </w:fldSimple>
      <w:r>
        <w:t xml:space="preserve"> Table  </w:t>
      </w:r>
      <w:fldSimple w:instr="REF BMtab_21indPerformancePostCorr \* MERGEFORMAT ">
        <w:r>
          <w:t>?</w:t>
        </w:r>
      </w:fldSimple>
      <w:r>
        <w:t xml:space="preserve">), which suggested that one factor would be sufficient (confirmed by sampling adequacy tests, </w:t>
      </w:r>
      <w:r>
        <w:rPr>
          <w:i/>
          <w:iCs/>
        </w:rPr>
        <w:t>KMO</w:t>
      </w:r>
      <w:r>
        <w:t xml:space="preserve">=0.84, </w:t>
      </w:r>
      <w:r>
        <w:fldChar w:fldCharType="begin"/>
      </w:r>
      <w:r>
        <w:instrText xml:space="preserve"> EQ χ\s\up5(</w:instrText>
      </w:r>
      <w:r>
        <w:rPr>
          <w:sz w:val="16"/>
          <w:szCs w:val="16"/>
        </w:rPr>
        <w:instrText>2</w:instrText>
      </w:r>
      <w:r>
        <w:instrText>)(10\,</w:instrText>
      </w:r>
      <w:r>
        <w:rPr>
          <w:i/>
          <w:iCs/>
        </w:rPr>
        <w:instrText>N</w:instrText>
      </w:r>
      <w:r>
        <w:instrText>=118)=326.38</w:instrText>
      </w:r>
      <w:r>
        <w:fldChar w:fldCharType="end"/>
      </w:r>
      <w:r>
        <w:t xml:space="preserve">, </w:t>
      </w:r>
      <w:r>
        <w:rPr>
          <w:i/>
          <w:iCs/>
        </w:rPr>
        <w:t>p</w:t>
      </w:r>
      <w:r>
        <w:t xml:space="preserve">&lt;.001). One factor was extracted and labelled “Individual Performance Success”, which explained 62.1% of the overall variance (SS Loading = 3.10). </w:t>
      </w:r>
      <w:r>
        <w:rPr>
          <w:i/>
          <w:iCs/>
        </w:rPr>
        <w:t>Guttman</w:t>
      </w:r>
      <w:r>
        <w:t>'</w:t>
      </w:r>
      <w:r>
        <w:rPr>
          <w:i/>
          <w:iCs/>
        </w:rPr>
        <w:t>s</w:t>
      </w:r>
      <w:r>
        <w:t xml:space="preserve">λ=.88 and </w:t>
      </w:r>
      <w:r>
        <w:rPr>
          <w:i/>
          <w:iCs/>
        </w:rPr>
        <w:t>Cronbach</w:t>
      </w:r>
      <w:r>
        <w:t>'</w:t>
      </w:r>
      <w:r>
        <w:rPr>
          <w:i/>
          <w:iCs/>
        </w:rPr>
        <w:t>s</w:t>
      </w:r>
      <w:r>
        <w:t>α=.89 both indicated that the data reduction was appropriate. To confirm that the theoretically motivated separation of Joint Action Success from Individual Performance Success was appropriate for the collected data, a follow up EFA was conducted, in which team and individual performance component variables were combined in one matrix (see Appendix  </w:t>
      </w:r>
      <w:fldSimple w:instr="REF BMapp5_tournamentSurvey \* MERGEFORMAT ">
        <w:r>
          <w:t>?</w:t>
        </w:r>
      </w:fldSimple>
      <w:r>
        <w:t xml:space="preserve"> Section  </w:t>
      </w:r>
      <w:fldSimple w:instr="REF BMapp5_performanceDataReduction \* MERGEFORMAT ">
        <w:r>
          <w:t>?</w:t>
        </w:r>
      </w:fldSimple>
      <w:r>
        <w:t xml:space="preserve"> for full details).</w:t>
      </w:r>
    </w:p>
    <w:p w14:paraId="44292E57" w14:textId="77777777" w:rsidR="00CD6DAF" w:rsidRDefault="007C2C9C">
      <w:pPr>
        <w:ind w:firstLine="300"/>
      </w:pPr>
      <w:r>
        <w:t xml:space="preserve">Pre- to post-Tournament Correlations between team component performance items were very high (all </w:t>
      </w:r>
      <w:r>
        <w:rPr>
          <w:i/>
          <w:iCs/>
        </w:rPr>
        <w:t>r</w:t>
      </w:r>
      <w:r>
        <w:t>'</w:t>
      </w:r>
      <w:r>
        <w:rPr>
          <w:i/>
          <w:iCs/>
        </w:rPr>
        <w:t>s</w:t>
      </w:r>
      <w:r>
        <w:t>&gt;.65), and the suitability of the correlation matrix for factor extraction was confirmed by sampling adequacy tests (</w:t>
      </w:r>
      <w:r>
        <w:rPr>
          <w:i/>
          <w:iCs/>
        </w:rPr>
        <w:t>KMO</w:t>
      </w:r>
      <w:r>
        <w:t xml:space="preserve">=0.82, </w:t>
      </w:r>
      <w:r>
        <w:fldChar w:fldCharType="begin"/>
      </w:r>
      <w:r>
        <w:instrText xml:space="preserve"> EQ χ\s\up5(</w:instrText>
      </w:r>
      <w:r>
        <w:rPr>
          <w:sz w:val="16"/>
          <w:szCs w:val="16"/>
        </w:rPr>
        <w:instrText>2</w:instrText>
      </w:r>
      <w:r>
        <w:instrText>)(6\,</w:instrText>
      </w:r>
      <w:r>
        <w:rPr>
          <w:i/>
          <w:iCs/>
        </w:rPr>
        <w:instrText>N</w:instrText>
      </w:r>
      <w:r>
        <w:instrText>=238)=717.55</w:instrText>
      </w:r>
      <w:r>
        <w:fldChar w:fldCharType="end"/>
      </w:r>
      <w:r>
        <w:t xml:space="preserve">, </w:t>
      </w:r>
      <w:r>
        <w:rPr>
          <w:i/>
          <w:iCs/>
        </w:rPr>
        <w:t>p</w:t>
      </w:r>
      <w:r>
        <w:t xml:space="preserve">&lt;.001). As such, one factor (“Joint Action Success Pre Post”) was imposed on items concerning team component performance, which explained 74.5% of the overall variance in items relating to team performance (SS Loading = 2.97). </w:t>
      </w:r>
      <w:r>
        <w:rPr>
          <w:i/>
          <w:iCs/>
        </w:rPr>
        <w:t>Guttman</w:t>
      </w:r>
      <w:r>
        <w:t>'</w:t>
      </w:r>
      <w:r>
        <w:rPr>
          <w:i/>
          <w:iCs/>
        </w:rPr>
        <w:t>s</w:t>
      </w:r>
      <w:r>
        <w:t xml:space="preserve">λ=.90 and </w:t>
      </w:r>
      <w:r>
        <w:rPr>
          <w:i/>
          <w:iCs/>
        </w:rPr>
        <w:t>Cronbach</w:t>
      </w:r>
      <w:r>
        <w:t>'</w:t>
      </w:r>
      <w:r>
        <w:rPr>
          <w:i/>
          <w:iCs/>
        </w:rPr>
        <w:t>s</w:t>
      </w:r>
      <w:r>
        <w:t xml:space="preserve">α=(.92) indicated that the data reduction was appropriate. Correlations between five items relating to individual performance were also sufficiently high (all </w:t>
      </w:r>
      <w:r>
        <w:rPr>
          <w:i/>
          <w:iCs/>
        </w:rPr>
        <w:t>r</w:t>
      </w:r>
      <w:r>
        <w:t>'</w:t>
      </w:r>
      <w:r>
        <w:rPr>
          <w:i/>
          <w:iCs/>
        </w:rPr>
        <w:t>s</w:t>
      </w:r>
      <w:r>
        <w:t xml:space="preserve">&gt;.45, </w:t>
      </w:r>
      <w:r>
        <w:rPr>
          <w:i/>
          <w:iCs/>
        </w:rPr>
        <w:t>KMO</w:t>
      </w:r>
      <w:r>
        <w:t xml:space="preserve">=0.83, corrtest Bartlett: </w:t>
      </w:r>
      <w:r>
        <w:fldChar w:fldCharType="begin"/>
      </w:r>
      <w:r>
        <w:instrText xml:space="preserve"> EQ χ\s\up5(</w:instrText>
      </w:r>
      <w:r>
        <w:rPr>
          <w:sz w:val="16"/>
          <w:szCs w:val="16"/>
        </w:rPr>
        <w:instrText>2</w:instrText>
      </w:r>
      <w:r>
        <w:instrText>)(10\,</w:instrText>
      </w:r>
      <w:r>
        <w:rPr>
          <w:i/>
          <w:iCs/>
        </w:rPr>
        <w:instrText>N</w:instrText>
      </w:r>
      <w:r>
        <w:instrText>=238)=633.82</w:instrText>
      </w:r>
      <w:r>
        <w:fldChar w:fldCharType="end"/>
      </w:r>
      <w:r>
        <w:t xml:space="preserve">, </w:t>
      </w:r>
      <w:r>
        <w:rPr>
          <w:i/>
          <w:iCs/>
        </w:rPr>
        <w:t>p</w:t>
      </w:r>
      <w:r>
        <w:t>&lt;.001), suggesting that one factor would be appropriate for individual performance (see Table  </w:t>
      </w:r>
      <w:fldSimple w:instr="REF BMX \* MERGEFORMAT ">
        <w:r>
          <w:t>?</w:t>
        </w:r>
      </w:fldSimple>
      <w:r>
        <w:t xml:space="preserve">). One factor (“Ind Performance Success Pre Post”) was imposed, which explained 59.9% of the overall variance (SS Loading = 2.99). </w:t>
      </w:r>
      <w:r>
        <w:rPr>
          <w:i/>
          <w:iCs/>
        </w:rPr>
        <w:t>Guttman</w:t>
      </w:r>
      <w:r>
        <w:t>'</w:t>
      </w:r>
      <w:r>
        <w:rPr>
          <w:i/>
          <w:iCs/>
        </w:rPr>
        <w:t>s</w:t>
      </w:r>
      <w:r>
        <w:t xml:space="preserve">λ=.87 and </w:t>
      </w:r>
      <w:r>
        <w:rPr>
          <w:i/>
          <w:iCs/>
        </w:rPr>
        <w:t>Cronbach</w:t>
      </w:r>
      <w:r>
        <w:t>'</w:t>
      </w:r>
      <w:r>
        <w:rPr>
          <w:i/>
          <w:iCs/>
        </w:rPr>
        <w:t>s</w:t>
      </w:r>
      <w:r>
        <w:t>α=.88 indicated that the data reduction was appropriate.</w:t>
      </w:r>
    </w:p>
    <w:p w14:paraId="7AE3A6B4" w14:textId="77777777" w:rsidR="00CD6DAF" w:rsidRDefault="007C2C9C">
      <w:pPr>
        <w:ind w:firstLine="300"/>
      </w:pPr>
      <w:r>
        <w:t>Once again, to confirm that the theoretically motivated separation of Joint Action Success from Ind Performance Success was appropriate for the collected data, a follow up EFA was conducted, in which team and individual performance component variables were combined in one matrix. Sampling adequacy measures indicated high suitability (</w:t>
      </w:r>
      <w:r>
        <w:rPr>
          <w:i/>
          <w:iCs/>
        </w:rPr>
        <w:t>KMO</w:t>
      </w:r>
      <w:r>
        <w:t xml:space="preserve">=0.83, </w:t>
      </w:r>
      <w:r>
        <w:fldChar w:fldCharType="begin"/>
      </w:r>
      <w:r>
        <w:instrText xml:space="preserve"> EQ χ\s\up5(</w:instrText>
      </w:r>
      <w:r>
        <w:rPr>
          <w:sz w:val="16"/>
          <w:szCs w:val="16"/>
        </w:rPr>
        <w:instrText>2</w:instrText>
      </w:r>
      <w:r>
        <w:instrText>)(36\,</w:instrText>
      </w:r>
      <w:r>
        <w:rPr>
          <w:i/>
          <w:iCs/>
        </w:rPr>
        <w:instrText>N</w:instrText>
      </w:r>
      <w:r>
        <w:instrText>=118)=726.60</w:instrText>
      </w:r>
      <w:r>
        <w:fldChar w:fldCharType="end"/>
      </w:r>
      <w:r>
        <w:t xml:space="preserve">, </w:t>
      </w:r>
      <w:r>
        <w:rPr>
          <w:i/>
          <w:iCs/>
        </w:rPr>
        <w:t>p</w:t>
      </w:r>
      <w:r>
        <w:t xml:space="preserve">&lt;.0001). As expected, an EFA extracted two factors, with Individual performance measures loaded on one factor (proportion of variance = .34, </w:t>
      </w:r>
      <w:r>
        <w:rPr>
          <w:i/>
          <w:iCs/>
        </w:rPr>
        <w:t>SSLoading</w:t>
      </w:r>
      <w:r>
        <w:t xml:space="preserve">=3.09), and team performance measures loading on a second factor (proportion of variance = .32, </w:t>
      </w:r>
      <w:r>
        <w:rPr>
          <w:i/>
          <w:iCs/>
        </w:rPr>
        <w:t>SSLoading</w:t>
      </w:r>
      <w:r>
        <w:t xml:space="preserve">=2.90). </w:t>
      </w:r>
      <w:r>
        <w:rPr>
          <w:i/>
          <w:iCs/>
        </w:rPr>
        <w:t>Guttman</w:t>
      </w:r>
      <w:r>
        <w:t>'</w:t>
      </w:r>
      <w:r>
        <w:rPr>
          <w:i/>
          <w:iCs/>
        </w:rPr>
        <w:t>s</w:t>
      </w:r>
      <w:r>
        <w:t xml:space="preserve">λ=.93 and </w:t>
      </w:r>
      <w:r>
        <w:rPr>
          <w:i/>
          <w:iCs/>
        </w:rPr>
        <w:t>Cronbach</w:t>
      </w:r>
      <w:r>
        <w:t>'</w:t>
      </w:r>
      <w:r>
        <w:rPr>
          <w:i/>
          <w:iCs/>
        </w:rPr>
        <w:t>s</w:t>
      </w:r>
      <w:r>
        <w:t>α=.90 indicated that the data reduction was appropriate.</w:t>
      </w:r>
    </w:p>
    <w:p w14:paraId="0A7F4533" w14:textId="77777777" w:rsidR="00CD6DAF" w:rsidRDefault="007C2C9C">
      <w:pPr>
        <w:pStyle w:val="Heading4"/>
        <w:widowControl/>
        <w:spacing w:before="120"/>
      </w:pPr>
      <w:r>
        <w:t>4.2.2  Tournament Survey Items</w:t>
      </w:r>
    </w:p>
    <w:p w14:paraId="4F8E681A" w14:textId="77777777" w:rsidR="00CD6DAF" w:rsidRDefault="007C2C9C">
      <w:pPr>
        <w:spacing w:before="60"/>
      </w:pPr>
      <w:r>
        <w:t xml:space="preserve">Overall Tournament </w:t>
      </w:r>
      <w:r>
        <w:rPr>
          <w:i/>
          <w:iCs/>
        </w:rPr>
        <w:t>As explained in Section  </w:t>
      </w:r>
      <w:r>
        <w:rPr>
          <w:i/>
          <w:iCs/>
        </w:rPr>
        <w:fldChar w:fldCharType="begin"/>
      </w:r>
      <w:r>
        <w:rPr>
          <w:i/>
          <w:iCs/>
        </w:rPr>
        <w:instrText xml:space="preserve">REF BMSection_TournamentSurveyItems \* MERGEFORMAT </w:instrText>
      </w:r>
      <w:r>
        <w:rPr>
          <w:i/>
          <w:iCs/>
        </w:rPr>
        <w:fldChar w:fldCharType="separate"/>
      </w:r>
      <w:r>
        <w:rPr>
          <w:i/>
          <w:iCs/>
        </w:rPr>
        <w:t>?</w:t>
      </w:r>
      <w:r>
        <w:rPr>
          <w:i/>
          <w:iCs/>
        </w:rPr>
        <w:fldChar w:fldCharType="end"/>
      </w:r>
      <w:r>
        <w:rPr>
          <w:i/>
          <w:iCs/>
        </w:rPr>
        <w:t xml:space="preserve"> above, athlete perceptions of components of performance were not administered in the mid-Tournament surveys, and thus were not eligible for overall Tournament analysis</w:t>
      </w:r>
    </w:p>
    <w:p w14:paraId="253C9E97" w14:textId="77777777" w:rsidR="00CD6DAF" w:rsidRDefault="007C2C9C">
      <w:pPr>
        <w:pStyle w:val="Heading4"/>
        <w:widowControl/>
        <w:spacing w:before="120"/>
      </w:pPr>
      <w:r>
        <w:t>4.2.3  Perceptions of team performance relative to prior expectations</w:t>
      </w:r>
    </w:p>
    <w:p w14:paraId="219CC4F9" w14:textId="77777777" w:rsidR="00CD6DAF" w:rsidRDefault="007C2C9C">
      <w:pPr>
        <w:spacing w:before="60"/>
      </w:pPr>
      <w:r>
        <w:t xml:space="preserve">One of the two main predictor variables of interest, perceptions of team performance relative to prior expectations, was a single item measure, and did not require data </w:t>
      </w:r>
      <w:r>
        <w:lastRenderedPageBreak/>
        <w:t>reduction. Given that many of the other outcome variables of interest were transformed, through Factor Analysis procedures, into standardized z-scores (mean = 0, SD = 1), perceptions of team performance relative to prior expectation was also standardised (mean = 0, SD = 1) for consistency and accurate generation of estimates within subsequent linear mixed effects models. Perceptions of individual and team performance relative to prior expectations was included in only the mid- and post-Tournament surveys.</w:t>
      </w:r>
    </w:p>
    <w:p w14:paraId="163D4E30" w14:textId="77777777" w:rsidR="00CD6DAF" w:rsidRDefault="007C2C9C">
      <w:pPr>
        <w:pStyle w:val="Heading4"/>
        <w:widowControl/>
        <w:spacing w:before="120"/>
      </w:pPr>
      <w:r>
        <w:t>4.2.4  Team Click</w:t>
      </w:r>
    </w:p>
    <w:p w14:paraId="48ED5716" w14:textId="77777777" w:rsidR="00CD6DAF" w:rsidRDefault="007C2C9C">
      <w:pPr>
        <w:spacing w:before="60"/>
      </w:pPr>
      <w:commentRangeStart w:id="238"/>
      <w:r>
        <w:t>Variables associated with team click within each subset of data were subjected to EFAs.</w:t>
      </w:r>
      <w:commentRangeEnd w:id="238"/>
      <w:r w:rsidR="00B811D1">
        <w:rPr>
          <w:rStyle w:val="CommentReference"/>
        </w:rPr>
        <w:commentReference w:id="238"/>
      </w:r>
    </w:p>
    <w:p w14:paraId="5432C40D" w14:textId="77777777" w:rsidR="00CD6DAF" w:rsidRDefault="007C2C9C">
      <w:pPr>
        <w:ind w:firstLine="300"/>
      </w:pPr>
      <w:r>
        <w:t>Post-Tournament All six items relevant to team click were included in an EFA: Unspoken Understanding, General Atmosphere, Team Click Pictorial, Reliability Of Others, Reliability For Others, Abilities Extended. Strong correlations between variables of interest (</w:t>
      </w:r>
      <w:r>
        <w:rPr>
          <w:i/>
          <w:iCs/>
        </w:rPr>
        <w:t>r</w:t>
      </w:r>
      <w:r>
        <w:t>'</w:t>
      </w:r>
      <w:r>
        <w:rPr>
          <w:i/>
          <w:iCs/>
        </w:rPr>
        <w:t>s</w:t>
      </w:r>
      <w:r>
        <w:t>&gt;.3, see Table  </w:t>
      </w:r>
      <w:fldSimple w:instr="REF BMtab_3clickPostCorr \* MERGEFORMAT ">
        <w:r>
          <w:t>?</w:t>
        </w:r>
      </w:fldSimple>
      <w:r>
        <w:t xml:space="preserve">) and sampling adequacy measures suggested that imposing one factor was appropriate, </w:t>
      </w:r>
      <w:r>
        <w:rPr>
          <w:i/>
          <w:iCs/>
        </w:rPr>
        <w:t>KMO</w:t>
      </w:r>
      <w:r>
        <w:t xml:space="preserve">=0.69, </w:t>
      </w:r>
      <w:r>
        <w:fldChar w:fldCharType="begin"/>
      </w:r>
      <w:r>
        <w:instrText xml:space="preserve"> EQ χ\s\up5(</w:instrText>
      </w:r>
      <w:r>
        <w:rPr>
          <w:sz w:val="16"/>
          <w:szCs w:val="16"/>
        </w:rPr>
        <w:instrText>2</w:instrText>
      </w:r>
      <w:r>
        <w:instrText>)(15\,</w:instrText>
      </w:r>
      <w:r>
        <w:rPr>
          <w:i/>
          <w:iCs/>
        </w:rPr>
        <w:instrText>N</w:instrText>
      </w:r>
      <w:r>
        <w:instrText>=118)=182.73</w:instrText>
      </w:r>
      <w:r>
        <w:fldChar w:fldCharType="end"/>
      </w:r>
      <w:r>
        <w:t xml:space="preserve">, </w:t>
      </w:r>
      <w:r>
        <w:rPr>
          <w:i/>
          <w:iCs/>
        </w:rPr>
        <w:t>p</w:t>
      </w:r>
      <w:r>
        <w:t>&lt;.001. One factor labelled “Team Click” was extracted from the data, which explained 34.5% of the overall variance (</w:t>
      </w:r>
      <w:r>
        <w:rPr>
          <w:i/>
          <w:iCs/>
        </w:rPr>
        <w:t>SSLoading</w:t>
      </w:r>
      <w:r>
        <w:t>=2.07). Guttman’s λ=.76 and Cronbach’s α=.75 indicated that the data reduction was appropriate. These reliability statistics provided confidence that the novel pictorial click measure related strongly to the ethnographically derived click items (for example, Unspoken Understanding and General Atmosphere).</w:t>
      </w:r>
    </w:p>
    <w:p w14:paraId="3A98177E" w14:textId="77777777" w:rsidR="00CD6DAF" w:rsidRDefault="007C2C9C">
      <w:pPr>
        <w:ind w:firstLine="300"/>
      </w:pPr>
      <w:r>
        <w:t xml:space="preserve">Pre- to post-Tournament Pre- and post-Tournament measures of the same six team click items were collated and subjected to EFA. Correlations between variables was high, indicating that one factor was suitable (all </w:t>
      </w:r>
      <w:r>
        <w:rPr>
          <w:i/>
          <w:iCs/>
        </w:rPr>
        <w:t>r</w:t>
      </w:r>
      <w:r>
        <w:t>'</w:t>
      </w:r>
      <w:r>
        <w:rPr>
          <w:i/>
          <w:iCs/>
        </w:rPr>
        <w:t>s</w:t>
      </w:r>
      <w:r>
        <w:t xml:space="preserve">&gt;.1, </w:t>
      </w:r>
      <w:r>
        <w:rPr>
          <w:i/>
          <w:iCs/>
        </w:rPr>
        <w:t>KMO</w:t>
      </w:r>
      <w:r>
        <w:t xml:space="preserve">=0.78, corrtest Bartlett: </w:t>
      </w:r>
      <w:r>
        <w:fldChar w:fldCharType="begin"/>
      </w:r>
      <w:r>
        <w:instrText xml:space="preserve"> EQ χ\s\up5(</w:instrText>
      </w:r>
      <w:r>
        <w:rPr>
          <w:sz w:val="16"/>
          <w:szCs w:val="16"/>
        </w:rPr>
        <w:instrText>2</w:instrText>
      </w:r>
      <w:r>
        <w:instrText>)(15\,</w:instrText>
      </w:r>
      <w:r>
        <w:rPr>
          <w:i/>
          <w:iCs/>
        </w:rPr>
        <w:instrText>N</w:instrText>
      </w:r>
      <w:r>
        <w:instrText>=238)=336.41</w:instrText>
      </w:r>
      <w:r>
        <w:fldChar w:fldCharType="end"/>
      </w:r>
      <w:r>
        <w:t xml:space="preserve">, </w:t>
      </w:r>
      <w:r>
        <w:rPr>
          <w:i/>
          <w:iCs/>
        </w:rPr>
        <w:t>p</w:t>
      </w:r>
      <w:r>
        <w:t xml:space="preserve">&lt;.001). One factor, “Team Click Pre Post”, was imposed, which explained 37.6% of the overall variance (all items loadings &gt;.4, SS Loading = 2.26). </w:t>
      </w:r>
      <w:r>
        <w:rPr>
          <w:i/>
          <w:iCs/>
        </w:rPr>
        <w:t>Guttman</w:t>
      </w:r>
      <w:r>
        <w:t>'</w:t>
      </w:r>
      <w:r>
        <w:rPr>
          <w:i/>
          <w:iCs/>
        </w:rPr>
        <w:t>s</w:t>
      </w:r>
      <w:r>
        <w:t xml:space="preserve">λ=.76 and </w:t>
      </w:r>
      <w:r>
        <w:rPr>
          <w:i/>
          <w:iCs/>
        </w:rPr>
        <w:t>Cronbach</w:t>
      </w:r>
      <w:r>
        <w:t>'</w:t>
      </w:r>
      <w:r>
        <w:rPr>
          <w:i/>
          <w:iCs/>
        </w:rPr>
        <w:t>s</w:t>
      </w:r>
      <w:r>
        <w:t xml:space="preserve">α=.76 indicated that the data reduction was appropriate. Overall Tournament Unspoken Understanding, General Atmosphere, and Click Pictorial—the three team click items that were included in all 4 surveys—were subjected to EFA. Correlations between variables were high, suggesting that imposing one factor was appropriate (all </w:t>
      </w:r>
      <w:r>
        <w:rPr>
          <w:i/>
          <w:iCs/>
        </w:rPr>
        <w:t>r</w:t>
      </w:r>
      <w:r>
        <w:t>'</w:t>
      </w:r>
      <w:r>
        <w:rPr>
          <w:i/>
          <w:iCs/>
        </w:rPr>
        <w:t>s</w:t>
      </w:r>
      <w:r>
        <w:t xml:space="preserve">&gt;.62, </w:t>
      </w:r>
      <w:r>
        <w:rPr>
          <w:i/>
          <w:iCs/>
        </w:rPr>
        <w:t>KMO</w:t>
      </w:r>
      <w:r>
        <w:t xml:space="preserve">=0.7, </w:t>
      </w:r>
      <w:r>
        <w:fldChar w:fldCharType="begin"/>
      </w:r>
      <w:r>
        <w:instrText xml:space="preserve"> EQ χ\s\up5(</w:instrText>
      </w:r>
      <w:r>
        <w:rPr>
          <w:sz w:val="16"/>
          <w:szCs w:val="16"/>
        </w:rPr>
        <w:instrText>2</w:instrText>
      </w:r>
      <w:r>
        <w:instrText>)(3\,</w:instrText>
      </w:r>
      <w:r>
        <w:rPr>
          <w:i/>
          <w:iCs/>
        </w:rPr>
        <w:instrText>N</w:instrText>
      </w:r>
      <w:r>
        <w:instrText>=440)=723.67</w:instrText>
      </w:r>
      <w:r>
        <w:fldChar w:fldCharType="end"/>
      </w:r>
      <w:r>
        <w:t xml:space="preserve">). The factor “Team Click Tournament” explained 70.3% of the variance (SS Loadings = 2.11). </w:t>
      </w:r>
      <w:r>
        <w:rPr>
          <w:i/>
          <w:iCs/>
        </w:rPr>
        <w:t>Guttman</w:t>
      </w:r>
      <w:r>
        <w:t>'</w:t>
      </w:r>
      <w:r>
        <w:rPr>
          <w:i/>
          <w:iCs/>
        </w:rPr>
        <w:t>s</w:t>
      </w:r>
      <w:r>
        <w:t>λ=.83 and Cronbach’s α=.87 indicated that the data reduction was appropriate.</w:t>
      </w:r>
    </w:p>
    <w:p w14:paraId="77C9FE68" w14:textId="77777777" w:rsidR="00CD6DAF" w:rsidRDefault="007C2C9C">
      <w:pPr>
        <w:pStyle w:val="Heading4"/>
        <w:widowControl/>
        <w:spacing w:before="120"/>
      </w:pPr>
      <w:r>
        <w:t>4.2.5  Social Bonding</w:t>
      </w:r>
    </w:p>
    <w:p w14:paraId="1B31E07B" w14:textId="77777777" w:rsidR="00CD6DAF" w:rsidRDefault="007C2C9C">
      <w:pPr>
        <w:spacing w:before="60"/>
      </w:pPr>
      <w:r>
        <w:t>Five survey items related to feelings of social bonding to the team and to teammates, were separately analysed for the purposes of data reduction. These items included: Emotional Support, Shared Goal, Identity Fusion Verbal Scale, Group Identification Verbal Scale, and the Identity Fusion Pictorial (Team, Family, Country).</w:t>
      </w:r>
    </w:p>
    <w:p w14:paraId="637D9C88" w14:textId="77777777" w:rsidR="00CD6DAF" w:rsidRDefault="007C2C9C">
      <w:pPr>
        <w:ind w:firstLine="300"/>
      </w:pPr>
      <w:r>
        <w:t>Post-Tournament A correlation matrix of all five social bonding variables ( </w:t>
      </w:r>
      <w:fldSimple w:instr="REF BMtab_4bondingPostCorr \* MERGEFORMAT ">
        <w:r>
          <w:t>?</w:t>
        </w:r>
      </w:fldSimple>
      <w:r>
        <w:t>) indicated that Group Identification Verbal Scale did not share common variance with other variables (all correlations were &lt;.1, except for the verbal measures of Identity Fusion (</w:t>
      </w:r>
      <w:r>
        <w:rPr>
          <w:i/>
          <w:iCs/>
        </w:rPr>
        <w:t>r</w:t>
      </w:r>
      <w:r>
        <w:t xml:space="preserve">=.358)). As such, Group Identification was excluded from analysis. Sampling adequacy variables suggested that the remaining subset of variables were appropriate for analysis, </w:t>
      </w:r>
      <w:r>
        <w:rPr>
          <w:i/>
          <w:iCs/>
        </w:rPr>
        <w:t>KMO</w:t>
      </w:r>
      <w:r>
        <w:t xml:space="preserve">=0.65, </w:t>
      </w:r>
      <w:r>
        <w:fldChar w:fldCharType="begin"/>
      </w:r>
      <w:r>
        <w:instrText xml:space="preserve"> EQ χ\s\up5(</w:instrText>
      </w:r>
      <w:r>
        <w:rPr>
          <w:sz w:val="16"/>
          <w:szCs w:val="16"/>
        </w:rPr>
        <w:instrText>2</w:instrText>
      </w:r>
      <w:r>
        <w:instrText>)(10\,</w:instrText>
      </w:r>
      <w:r>
        <w:rPr>
          <w:i/>
          <w:iCs/>
        </w:rPr>
        <w:instrText>N</w:instrText>
      </w:r>
      <w:r>
        <w:instrText>=118)=108.22</w:instrText>
      </w:r>
      <w:r>
        <w:fldChar w:fldCharType="end"/>
      </w:r>
      <w:r>
        <w:t xml:space="preserve">, </w:t>
      </w:r>
      <w:r>
        <w:rPr>
          <w:i/>
          <w:iCs/>
        </w:rPr>
        <w:t>p</w:t>
      </w:r>
      <w:r>
        <w:t xml:space="preserve">&lt;.001. EFA was performed on 4 remaining items, imposing one factor labelled “Social Bonding”, </w:t>
      </w:r>
      <w:r>
        <w:lastRenderedPageBreak/>
        <w:t>which explained 34.5% of the overall variance (</w:t>
      </w:r>
      <w:r>
        <w:rPr>
          <w:i/>
          <w:iCs/>
        </w:rPr>
        <w:t>SSLoading</w:t>
      </w:r>
      <w:r>
        <w:t xml:space="preserve">=1.60, </w:t>
      </w:r>
      <w:r>
        <w:rPr>
          <w:i/>
          <w:iCs/>
        </w:rPr>
        <w:t>Guttman</w:t>
      </w:r>
      <w:r>
        <w:t>'</w:t>
      </w:r>
      <w:r>
        <w:rPr>
          <w:i/>
          <w:iCs/>
        </w:rPr>
        <w:t>s</w:t>
      </w:r>
      <w:r>
        <w:t xml:space="preserve">λ=.66 and </w:t>
      </w:r>
      <w:r>
        <w:rPr>
          <w:i/>
          <w:iCs/>
        </w:rPr>
        <w:t>Cronbach</w:t>
      </w:r>
      <w:r>
        <w:t>'</w:t>
      </w:r>
      <w:r>
        <w:rPr>
          <w:i/>
          <w:iCs/>
        </w:rPr>
        <w:t>s</w:t>
      </w:r>
      <w:r>
        <w:t>α=.65).</w:t>
      </w:r>
    </w:p>
    <w:p w14:paraId="64EB030B" w14:textId="77777777" w:rsidR="00CD6DAF" w:rsidRDefault="007C2C9C">
      <w:pPr>
        <w:ind w:firstLine="300"/>
      </w:pPr>
      <w:r>
        <w:t xml:space="preserve">Pre- to post-Tournament The same four survey items related to feelings of social bonding were subjected to EFA. Correlations between variables were generally high (all </w:t>
      </w:r>
      <w:r>
        <w:rPr>
          <w:i/>
          <w:iCs/>
        </w:rPr>
        <w:t>r</w:t>
      </w:r>
      <w:r>
        <w:t>'</w:t>
      </w:r>
      <w:r>
        <w:rPr>
          <w:i/>
          <w:iCs/>
        </w:rPr>
        <w:t>s</w:t>
      </w:r>
      <w:r>
        <w:t xml:space="preserve">&gt;.3, </w:t>
      </w:r>
      <w:r>
        <w:rPr>
          <w:i/>
          <w:iCs/>
        </w:rPr>
        <w:t>KMO</w:t>
      </w:r>
      <w:r>
        <w:t xml:space="preserve">=0.66, corrtest Bartlett: </w:t>
      </w:r>
      <w:r>
        <w:fldChar w:fldCharType="begin"/>
      </w:r>
      <w:r>
        <w:instrText xml:space="preserve"> EQ χ\s\up5(</w:instrText>
      </w:r>
      <w:r>
        <w:rPr>
          <w:sz w:val="16"/>
          <w:szCs w:val="16"/>
        </w:rPr>
        <w:instrText>2</w:instrText>
      </w:r>
      <w:r>
        <w:instrText>)(6\,</w:instrText>
      </w:r>
      <w:r>
        <w:rPr>
          <w:i/>
          <w:iCs/>
        </w:rPr>
        <w:instrText>N</w:instrText>
      </w:r>
      <w:r>
        <w:instrText>=238)=218.95</w:instrText>
      </w:r>
      <w:r>
        <w:fldChar w:fldCharType="end"/>
      </w:r>
      <w:r>
        <w:t xml:space="preserve">, </w:t>
      </w:r>
      <w:r>
        <w:rPr>
          <w:i/>
          <w:iCs/>
        </w:rPr>
        <w:t>p</w:t>
      </w:r>
      <w:r>
        <w:t xml:space="preserve">&lt;.001), indicating that one factor would be appropriate. One factor, labelled “Social Bonding Pre Post” was extracted, which explained 41.9% of the overall variance (SS Loading = 1.68). </w:t>
      </w:r>
      <w:r>
        <w:rPr>
          <w:i/>
          <w:iCs/>
        </w:rPr>
        <w:t>Guttman</w:t>
      </w:r>
      <w:r>
        <w:t>'</w:t>
      </w:r>
      <w:r>
        <w:rPr>
          <w:i/>
          <w:iCs/>
        </w:rPr>
        <w:t>s</w:t>
      </w:r>
      <w:r>
        <w:t xml:space="preserve">λ=.68 and </w:t>
      </w:r>
      <w:r>
        <w:rPr>
          <w:i/>
          <w:iCs/>
        </w:rPr>
        <w:t>Cronbach</w:t>
      </w:r>
      <w:r>
        <w:t>'</w:t>
      </w:r>
      <w:r>
        <w:rPr>
          <w:i/>
          <w:iCs/>
        </w:rPr>
        <w:t>s</w:t>
      </w:r>
      <w:r>
        <w:t>α=.71 indicated that the data reduction was appropriate.</w:t>
      </w:r>
    </w:p>
    <w:p w14:paraId="26E09D95" w14:textId="77777777" w:rsidR="00CD6DAF" w:rsidRDefault="007C2C9C">
      <w:pPr>
        <w:ind w:firstLine="300"/>
      </w:pPr>
      <w:r>
        <w:t xml:space="preserve">Overall Tournament The three social bonding variables that featured consistently in all surveys (Emotional Support, Shared Goal, and Fusion Pictorial) were subjected to EFA. Correlations between variables were high, suggesting that imposing one factor was appropriate (all </w:t>
      </w:r>
      <w:r>
        <w:rPr>
          <w:i/>
          <w:iCs/>
        </w:rPr>
        <w:t>r</w:t>
      </w:r>
      <w:r>
        <w:t>'</w:t>
      </w:r>
      <w:r>
        <w:rPr>
          <w:i/>
          <w:iCs/>
        </w:rPr>
        <w:t>s</w:t>
      </w:r>
      <w:r>
        <w:t xml:space="preserve">&gt;.63, </w:t>
      </w:r>
      <w:r>
        <w:rPr>
          <w:i/>
          <w:iCs/>
        </w:rPr>
        <w:t>KMO</w:t>
      </w:r>
      <w:r>
        <w:t xml:space="preserve">=0.71, </w:t>
      </w:r>
      <w:r>
        <w:fldChar w:fldCharType="begin"/>
      </w:r>
      <w:r>
        <w:instrText xml:space="preserve"> EQ χ\s\up5(</w:instrText>
      </w:r>
      <w:r>
        <w:rPr>
          <w:sz w:val="16"/>
          <w:szCs w:val="16"/>
        </w:rPr>
        <w:instrText>2</w:instrText>
      </w:r>
      <w:r>
        <w:instrText>)(3\,</w:instrText>
      </w:r>
      <w:r>
        <w:rPr>
          <w:i/>
          <w:iCs/>
        </w:rPr>
        <w:instrText>N</w:instrText>
      </w:r>
      <w:r>
        <w:instrText>=440)=759.30</w:instrText>
      </w:r>
      <w:r>
        <w:fldChar w:fldCharType="end"/>
      </w:r>
      <w:r>
        <w:t xml:space="preserve">, </w:t>
      </w:r>
      <w:r>
        <w:rPr>
          <w:i/>
          <w:iCs/>
        </w:rPr>
        <w:t>p</w:t>
      </w:r>
      <w:r>
        <w:t>&lt;.001). The factor imposed for Social Bonding (“Social Bonding Tournament”) explained 71.7% of the variance (</w:t>
      </w:r>
      <w:r>
        <w:rPr>
          <w:i/>
          <w:iCs/>
        </w:rPr>
        <w:t>SSLoadings</w:t>
      </w:r>
      <w:r>
        <w:t xml:space="preserve">=2.15), and </w:t>
      </w:r>
      <w:r>
        <w:rPr>
          <w:i/>
          <w:iCs/>
        </w:rPr>
        <w:t>Guttman</w:t>
      </w:r>
      <w:r>
        <w:t>'</w:t>
      </w:r>
      <w:r>
        <w:rPr>
          <w:i/>
          <w:iCs/>
        </w:rPr>
        <w:t>s</w:t>
      </w:r>
      <w:r>
        <w:t xml:space="preserve">λ=.84 and </w:t>
      </w:r>
      <w:r>
        <w:rPr>
          <w:i/>
          <w:iCs/>
        </w:rPr>
        <w:t>Cronbach</w:t>
      </w:r>
      <w:r>
        <w:t>'</w:t>
      </w:r>
      <w:r>
        <w:rPr>
          <w:i/>
          <w:iCs/>
        </w:rPr>
        <w:t>s</w:t>
      </w:r>
      <w:r>
        <w:t>α=.88 indicated that the data reduction was reliable.</w:t>
      </w:r>
    </w:p>
    <w:p w14:paraId="120A15C7" w14:textId="77777777" w:rsidR="00CD6DAF" w:rsidRDefault="007C2C9C">
      <w:pPr>
        <w:pStyle w:val="Heading4"/>
        <w:widowControl/>
        <w:spacing w:before="120"/>
      </w:pPr>
      <w:r>
        <w:t>4.2.6  Data Reduction for moderator variables</w:t>
      </w:r>
    </w:p>
    <w:p w14:paraId="27F2330F" w14:textId="77777777" w:rsidR="00CD6DAF" w:rsidRDefault="007C2C9C">
      <w:pPr>
        <w:spacing w:before="60"/>
      </w:pPr>
      <w:r>
        <w:t xml:space="preserve">Data reduction on survey items pertaining to moderator variables of 1) Fatigue and Exertion (hereafter Fatigue) and Technical Competence (two factors, Subjective Competence and Objective Competence), are reported in full detail in Appendix </w:t>
      </w:r>
      <w:fldSimple w:instr="REF BMapp5_tournamentSurvey \* MERGEFORMAT ">
        <w:r>
          <w:t>?</w:t>
        </w:r>
      </w:fldSimple>
      <w:r>
        <w:t xml:space="preserve"> Section  </w:t>
      </w:r>
      <w:fldSimple w:instr="REF BMapp_moderatorVarsEFA \* MERGEFORMAT ">
        <w:r>
          <w:t>?</w:t>
        </w:r>
      </w:fldSimple>
      <w:r>
        <w:t>.</w:t>
      </w:r>
    </w:p>
    <w:commentRangeEnd w:id="236"/>
    <w:p w14:paraId="119D9008" w14:textId="77777777" w:rsidR="00CD6DAF" w:rsidRDefault="00B811D1">
      <w:pPr>
        <w:pStyle w:val="Heading3"/>
        <w:widowControl/>
        <w:spacing w:before="120"/>
      </w:pPr>
      <w:r>
        <w:rPr>
          <w:rStyle w:val="CommentReference"/>
          <w:b w:val="0"/>
          <w:bCs w:val="0"/>
        </w:rPr>
        <w:commentReference w:id="236"/>
      </w:r>
      <w:r w:rsidR="007C2C9C">
        <w:t>4.3  Pre-post Tournament differences in latent factors</w:t>
      </w:r>
    </w:p>
    <w:p w14:paraId="64AB449E" w14:textId="44E1FEAC" w:rsidR="00CD6DAF" w:rsidRDefault="007C2C9C">
      <w:pPr>
        <w:spacing w:before="60"/>
      </w:pPr>
      <w:r>
        <w:t xml:space="preserve">Following data reduction, paired samples t-tests were used to compare pre- and post-Tournament measures of extracted factors relating to team and individual performance, team click, social bonding, and fatigue. Results are displayed in Table </w:t>
      </w:r>
      <w:ins w:id="239" w:author="BT_SENRG" w:date="2017-12-13T18:42:00Z">
        <w:r w:rsidR="00B811D1">
          <w:t>?</w:t>
        </w:r>
      </w:ins>
      <w:r>
        <w:t xml:space="preserve"> . Mean difference between athlete scores of team component performance (Joint Action Success Pre Post) did not vary significantly from pre- to post-Tournament, </w:t>
      </w:r>
      <w:r>
        <w:rPr>
          <w:i/>
          <w:iCs/>
        </w:rPr>
        <w:t>M</w:t>
      </w:r>
      <w:r>
        <w:t xml:space="preserve">=−.06(−0.300.18), </w:t>
      </w:r>
      <w:r>
        <w:rPr>
          <w:i/>
          <w:iCs/>
        </w:rPr>
        <w:t>t</w:t>
      </w:r>
      <w:r>
        <w:t>(98)=−.48,</w:t>
      </w:r>
      <w:r>
        <w:rPr>
          <w:i/>
          <w:iCs/>
        </w:rPr>
        <w:t>p</w:t>
      </w:r>
      <w:r>
        <w:t xml:space="preserve">=.63, nor did team click, </w:t>
      </w:r>
      <w:r>
        <w:rPr>
          <w:i/>
          <w:iCs/>
        </w:rPr>
        <w:t>M</w:t>
      </w:r>
      <w:r>
        <w:t xml:space="preserve">=.06(−0.12,0.25), </w:t>
      </w:r>
      <w:r>
        <w:rPr>
          <w:i/>
          <w:iCs/>
        </w:rPr>
        <w:t>t</w:t>
      </w:r>
      <w:r>
        <w:t>(98)=.69,</w:t>
      </w:r>
      <w:r>
        <w:rPr>
          <w:i/>
          <w:iCs/>
        </w:rPr>
        <w:t>p</w:t>
      </w:r>
      <w:r>
        <w:t xml:space="preserve">=.49. Athlete mean differences in perceptions of components of individual performance (Individual Performance Success Pre Post) significantly decreased following the Tournament, </w:t>
      </w:r>
      <w:r>
        <w:rPr>
          <w:i/>
          <w:iCs/>
        </w:rPr>
        <w:t>M</w:t>
      </w:r>
      <w:r>
        <w:t xml:space="preserve">=−0.28(−0.47,−0.10), </w:t>
      </w:r>
      <w:r>
        <w:rPr>
          <w:i/>
          <w:iCs/>
        </w:rPr>
        <w:t>t</w:t>
      </w:r>
      <w:r>
        <w:t>(98)=−2.99,</w:t>
      </w:r>
      <w:r>
        <w:rPr>
          <w:i/>
          <w:iCs/>
        </w:rPr>
        <w:t>p</w:t>
      </w:r>
      <w:r>
        <w:t>=.003, suggesting that athletes were on average more critical of their individual performance than their team performance at the completion of the Tournament.</w:t>
      </w:r>
    </w:p>
    <w:p w14:paraId="197446B4" w14:textId="77777777" w:rsidR="00CD6DAF" w:rsidRDefault="007C2C9C">
      <w:pPr>
        <w:ind w:firstLine="300"/>
      </w:pPr>
      <w:r>
        <w:t xml:space="preserve">Tests revealed that the there was a significant difference in athlete reports of </w:t>
      </w:r>
      <w:commentRangeStart w:id="240"/>
      <w:r>
        <w:t xml:space="preserve">Social Bonding </w:t>
      </w:r>
      <w:commentRangeEnd w:id="240"/>
      <w:r w:rsidR="0031363C">
        <w:rPr>
          <w:rStyle w:val="CommentReference"/>
        </w:rPr>
        <w:commentReference w:id="240"/>
      </w:r>
      <w:r>
        <w:t xml:space="preserve">between pre- and post-Tournament surveys, </w:t>
      </w:r>
      <w:r>
        <w:rPr>
          <w:i/>
          <w:iCs/>
        </w:rPr>
        <w:t>M</w:t>
      </w:r>
      <w:r>
        <w:t xml:space="preserve">=0.34(0.16,0.52), </w:t>
      </w:r>
      <w:r>
        <w:rPr>
          <w:i/>
          <w:iCs/>
        </w:rPr>
        <w:t>t</w:t>
      </w:r>
      <w:r>
        <w:t>(98)=3.73,</w:t>
      </w:r>
      <w:r>
        <w:rPr>
          <w:i/>
          <w:iCs/>
        </w:rPr>
        <w:t>p</w:t>
      </w:r>
      <w:r>
        <w:t xml:space="preserve">=.0003; Athletes’ feelings of bonding on average increased from pre- to post-Tournament. Average ratings of Fatigue also significantly increased from measurement following athletes’ second game on Day 1 to ratings following the Tournament, </w:t>
      </w:r>
      <w:r>
        <w:rPr>
          <w:i/>
          <w:iCs/>
        </w:rPr>
        <w:t>M</w:t>
      </w:r>
      <w:r>
        <w:t xml:space="preserve">=0.77(0.55,0.99), </w:t>
      </w:r>
      <w:r>
        <w:rPr>
          <w:i/>
          <w:iCs/>
        </w:rPr>
        <w:t>t</w:t>
      </w:r>
      <w:r>
        <w:t>(116)=7.03,</w:t>
      </w:r>
      <w:r>
        <w:rPr>
          <w:i/>
          <w:iCs/>
        </w:rPr>
        <w:t>p</w:t>
      </w:r>
      <w:r>
        <w:t>&lt;.0001 (see Table  </w:t>
      </w:r>
      <w:fldSimple w:instr="REF BMtab_factorsPrePostSummary \* MERGEFORMAT ">
        <w:r>
          <w:t>?</w:t>
        </w:r>
      </w:fldSimple>
      <w:r>
        <w:t>).</w:t>
      </w:r>
    </w:p>
    <w:p w14:paraId="1CC9310C" w14:textId="77777777" w:rsidR="00CD6DAF" w:rsidRDefault="007C2C9C">
      <w:pPr>
        <w:ind w:firstLine="300"/>
      </w:pPr>
      <w:r>
        <w:t xml:space="preserve">margin=0.5cm </w:t>
      </w:r>
    </w:p>
    <w:p w14:paraId="6D6B620A" w14:textId="77777777" w:rsidR="00CD6DAF" w:rsidRDefault="007C2C9C">
      <w:pPr>
        <w:pStyle w:val="Heading3"/>
        <w:widowControl/>
        <w:spacing w:before="120"/>
      </w:pPr>
      <w:r>
        <w:t>4.4  Roadmap for analysis of study predictions</w:t>
      </w:r>
    </w:p>
    <w:p w14:paraId="4B9CFAD0" w14:textId="0BC6DD61" w:rsidR="00CD6DAF" w:rsidRDefault="007C2C9C">
      <w:pPr>
        <w:spacing w:before="60"/>
      </w:pPr>
      <w:r>
        <w:t>Three distinct subsets of the collected data were analysed</w:t>
      </w:r>
      <w:del w:id="241" w:author="BT_SENRG" w:date="2017-12-21T11:31:00Z">
        <w:r w:rsidDel="002A412A">
          <w:delText xml:space="preserve"> in order to test study predictions</w:delText>
        </w:r>
      </w:del>
      <w:ins w:id="242" w:author="BT_SENRG" w:date="2017-12-21T11:31:00Z">
        <w:r w:rsidR="00E671B4">
          <w:t xml:space="preserve">. </w:t>
        </w:r>
      </w:ins>
      <w:del w:id="243" w:author="BT_SENRG" w:date="2017-12-21T11:31:00Z">
        <w:r w:rsidDel="00E671B4">
          <w:delText>. First</w:delText>
        </w:r>
      </w:del>
      <w:ins w:id="244" w:author="BT_SENRG" w:date="2017-12-21T11:31:00Z">
        <w:r w:rsidR="00E671B4">
          <w:t>P</w:t>
        </w:r>
      </w:ins>
      <w:del w:id="245" w:author="BT_SENRG" w:date="2017-12-21T11:31:00Z">
        <w:r w:rsidDel="00E671B4">
          <w:delText>, p</w:delText>
        </w:r>
      </w:del>
      <w:r>
        <w:t>ost-Tournament survey data were analysed</w:t>
      </w:r>
      <w:del w:id="246" w:author="BT_SENRG" w:date="2017-12-21T11:31:00Z">
        <w:r w:rsidDel="00E671B4">
          <w:delText>,</w:delText>
        </w:r>
      </w:del>
      <w:r>
        <w:t xml:space="preserve"> in order to assess the extent to which there was a statistically </w:t>
      </w:r>
      <w:r>
        <w:lastRenderedPageBreak/>
        <w:t xml:space="preserve">meaningful relationship between perceptions of team performance, </w:t>
      </w:r>
      <w:commentRangeStart w:id="247"/>
      <w:r>
        <w:t>team click, and social bonding</w:t>
      </w:r>
      <w:commentRangeEnd w:id="247"/>
      <w:r w:rsidR="00E671B4">
        <w:rPr>
          <w:rStyle w:val="CommentReference"/>
        </w:rPr>
        <w:commentReference w:id="247"/>
      </w:r>
      <w:r>
        <w:t xml:space="preserve"> following a high-intensity, high stakes professional rugby Tournament. Second, pre- to post-Tournament change in variables of interest </w:t>
      </w:r>
      <w:del w:id="248" w:author="BT_SENRG" w:date="2017-12-21T11:32:00Z">
        <w:r w:rsidDel="00E671B4">
          <w:delText xml:space="preserve">was </w:delText>
        </w:r>
      </w:del>
      <w:ins w:id="249" w:author="BT_SENRG" w:date="2017-12-21T11:33:00Z">
        <w:r w:rsidR="00E671B4">
          <w:t>was</w:t>
        </w:r>
      </w:ins>
      <w:ins w:id="250" w:author="BT_SENRG" w:date="2017-12-21T11:32:00Z">
        <w:r w:rsidR="00E671B4">
          <w:t xml:space="preserve"> </w:t>
        </w:r>
      </w:ins>
      <w:r>
        <w:t>analysed in order to infer whether or not within-subject variation in key outcome variables (Team Click and Social Bonding) was driven by variation in hypothesised predictor variables (Joint Action Success and Team Performance Vs Expectations). Third, the entire dataset (i.e., pre-, mid-, and post-Tournament surveys) was analysed to ascertain whether the predicted relationships between variables of interest were consistent throughout the Tournament. By analysing multiple observations for the same athlete over a number of time points, it was possible to better account for intra- and inter-individual variation in the collected data, enabling more robust inferences regarding study predictions.</w:t>
      </w:r>
    </w:p>
    <w:p w14:paraId="604EEE07" w14:textId="77777777" w:rsidR="00CD6DAF" w:rsidRDefault="007C2C9C">
      <w:pPr>
        <w:pStyle w:val="Heading4"/>
        <w:widowControl/>
        <w:spacing w:before="120"/>
      </w:pPr>
      <w:r>
        <w:t>4.4.1  Data Structure and Model Selection</w:t>
      </w:r>
    </w:p>
    <w:p w14:paraId="4F0E7508" w14:textId="77777777" w:rsidR="00CD6DAF" w:rsidRDefault="007C2C9C">
      <w:pPr>
        <w:spacing w:before="60"/>
      </w:pPr>
      <w:r>
        <w:t xml:space="preserve">The </w:t>
      </w:r>
      <w:r>
        <w:rPr>
          <w:i/>
          <w:iCs/>
        </w:rPr>
        <w:t>in situ</w:t>
      </w:r>
      <w:r>
        <w:t xml:space="preserve"> nature of this study meant that the collected data contained multiple levels of dependency: Observations from multiple time points were nested within the same individual athlete; individual athletes were nested within their respective teams; teams were nested within the menÃ¢Â€Â™s and womenÃ¢Â€Â™s competitions, and so on. In addition, the data were unbalanced, meaning that there were an uneven number of observations recorded for each of the 15 teams and 8 separate time points. Linear mixed-effects regression (LMER) models were thus used in order to avoid the violation of the assumptions of independence and equality of variance due to dependencies, and at the same time deal with the problem of missing data Quene2004,Field2012. The LMER can be expressed in notation form as follows:</w:t>
      </w:r>
    </w:p>
    <w:p w14:paraId="78ACA2B9" w14:textId="77777777" w:rsidR="00CD6DAF" w:rsidRDefault="007C2C9C">
      <w:pPr>
        <w:pStyle w:val="equationAlign"/>
        <w:tabs>
          <w:tab w:val="right" w:pos="3105"/>
          <w:tab w:val="left" w:pos="3450"/>
        </w:tabs>
      </w:pPr>
      <w:r>
        <w:tab/>
      </w:r>
      <w:r>
        <w:fldChar w:fldCharType="begin"/>
      </w:r>
      <w:r>
        <w:instrText xml:space="preserve"> EQ </w:instrText>
      </w:r>
      <w:r>
        <w:rPr>
          <w:i/>
          <w:iCs/>
        </w:rPr>
        <w:instrText>Y</w:instrText>
      </w:r>
      <w:r>
        <w:instrText>\s\do5(</w:instrText>
      </w:r>
      <w:r>
        <w:rPr>
          <w:i/>
          <w:iCs/>
          <w:sz w:val="16"/>
          <w:szCs w:val="16"/>
        </w:rPr>
        <w:instrText>i</w:instrText>
      </w:r>
      <w:r>
        <w:instrText>)</w:instrText>
      </w:r>
      <w:r>
        <w:rPr>
          <w:i/>
          <w:iCs/>
        </w:rPr>
        <w:instrText>j</w:instrText>
      </w:r>
      <w:r>
        <w:fldChar w:fldCharType="end"/>
      </w:r>
      <w:r>
        <w:tab/>
      </w:r>
      <w:r>
        <w:fldChar w:fldCharType="begin"/>
      </w:r>
      <w:r>
        <w:instrText xml:space="preserve"> EQ </w:instrText>
      </w:r>
      <w:r>
        <w:rPr>
          <w:rFonts w:ascii="STIXGeneral" w:hAnsi="STIXGeneral" w:cs="STIXGeneral"/>
        </w:rPr>
        <w:instrText>∼</w:instrText>
      </w:r>
      <w:r>
        <w:instrText>(β\s\do5(</w:instrText>
      </w:r>
      <w:r>
        <w:rPr>
          <w:sz w:val="16"/>
          <w:szCs w:val="16"/>
        </w:rPr>
        <w:instrText>0</w:instrText>
      </w:r>
      <w:r>
        <w:instrText>)+</w:instrText>
      </w:r>
      <w:r>
        <w:rPr>
          <w:i/>
          <w:iCs/>
        </w:rPr>
        <w:instrText>u</w:instrText>
      </w:r>
      <w:r>
        <w:instrText>\s\do5(</w:instrText>
      </w:r>
      <w:r>
        <w:rPr>
          <w:sz w:val="16"/>
          <w:szCs w:val="16"/>
        </w:rPr>
        <w:instrText>0</w:instrText>
      </w:r>
      <w:r>
        <w:instrText>)</w:instrText>
      </w:r>
      <w:r>
        <w:rPr>
          <w:i/>
          <w:iCs/>
        </w:rPr>
        <w:instrText>j</w:instrText>
      </w:r>
      <w:r>
        <w:instrText>)+(β\s\do5(</w:instrText>
      </w:r>
      <w:r>
        <w:rPr>
          <w:sz w:val="16"/>
          <w:szCs w:val="16"/>
        </w:rPr>
        <w:instrText>1</w:instrText>
      </w:r>
      <w:r>
        <w:instrText>)+</w:instrText>
      </w:r>
      <w:r>
        <w:rPr>
          <w:i/>
          <w:iCs/>
        </w:rPr>
        <w:instrText>u</w:instrText>
      </w:r>
      <w:r>
        <w:instrText>\s\do5(</w:instrText>
      </w:r>
      <w:r>
        <w:rPr>
          <w:sz w:val="16"/>
          <w:szCs w:val="16"/>
        </w:rPr>
        <w:instrText>1</w:instrText>
      </w:r>
      <w:r>
        <w:instrText>)</w:instrText>
      </w:r>
      <w:r>
        <w:rPr>
          <w:i/>
          <w:iCs/>
        </w:rPr>
        <w:instrText>j</w:instrText>
      </w:r>
      <w:r>
        <w:instrText>)</w:instrText>
      </w:r>
      <w:r>
        <w:rPr>
          <w:i/>
          <w:iCs/>
        </w:rPr>
        <w:instrText>X</w:instrText>
      </w:r>
      <w:r>
        <w:instrText>\s\do5(</w:instrText>
      </w:r>
      <w:r>
        <w:rPr>
          <w:i/>
          <w:iCs/>
          <w:sz w:val="16"/>
          <w:szCs w:val="16"/>
        </w:rPr>
        <w:instrText>i</w:instrText>
      </w:r>
      <w:r>
        <w:instrText>)</w:instrText>
      </w:r>
      <w:r>
        <w:rPr>
          <w:i/>
          <w:iCs/>
        </w:rPr>
        <w:instrText>j</w:instrText>
      </w:r>
      <w:r>
        <w:instrText>+ε\s\do5(</w:instrText>
      </w:r>
      <w:r>
        <w:rPr>
          <w:i/>
          <w:iCs/>
          <w:sz w:val="16"/>
          <w:szCs w:val="16"/>
        </w:rPr>
        <w:instrText>i</w:instrText>
      </w:r>
      <w:r>
        <w:instrText>)</w:instrText>
      </w:r>
      <w:r>
        <w:rPr>
          <w:i/>
          <w:iCs/>
        </w:rPr>
        <w:instrText>j</w:instrText>
      </w:r>
      <w:r>
        <w:fldChar w:fldCharType="end"/>
      </w:r>
    </w:p>
    <w:p w14:paraId="11EB85DA" w14:textId="77777777" w:rsidR="00CD6DAF" w:rsidRDefault="007C2C9C">
      <w:pPr>
        <w:pStyle w:val="equationAlign"/>
        <w:tabs>
          <w:tab w:val="right" w:pos="3105"/>
          <w:tab w:val="left" w:pos="3450"/>
        </w:tabs>
      </w:pPr>
      <w:r>
        <w:tab/>
      </w:r>
      <w:r>
        <w:fldChar w:fldCharType="begin"/>
      </w:r>
      <w:r>
        <w:instrText xml:space="preserve"> EQ </w:instrText>
      </w:r>
      <w:r>
        <w:fldChar w:fldCharType="end"/>
      </w:r>
      <w:r>
        <w:tab/>
      </w:r>
      <w:r>
        <w:fldChar w:fldCharType="begin"/>
      </w:r>
      <w:r>
        <w:instrText xml:space="preserve"> EQ ε\s\do5(</w:instrText>
      </w:r>
      <w:r>
        <w:rPr>
          <w:i/>
          <w:iCs/>
          <w:sz w:val="16"/>
          <w:szCs w:val="16"/>
        </w:rPr>
        <w:instrText>i</w:instrText>
      </w:r>
      <w:r>
        <w:instrText>)</w:instrText>
      </w:r>
      <w:r>
        <w:rPr>
          <w:i/>
          <w:iCs/>
        </w:rPr>
        <w:instrText>j</w:instrText>
      </w:r>
      <w:r>
        <w:rPr>
          <w:rFonts w:ascii="STIXGeneral" w:hAnsi="STIXGeneral" w:cs="STIXGeneral"/>
        </w:rPr>
        <w:instrText>∼</w:instrText>
      </w:r>
      <w:r>
        <w:rPr>
          <w:rFonts w:ascii="Zapf Chancery" w:hAnsi="Zapf Chancery" w:cs="Zapf Chancery"/>
          <w:i/>
          <w:iCs/>
        </w:rPr>
        <w:instrText>N</w:instrText>
      </w:r>
      <w:r>
        <w:instrText>(0\,σ\s\up5(</w:instrText>
      </w:r>
      <w:r>
        <w:rPr>
          <w:sz w:val="16"/>
          <w:szCs w:val="16"/>
        </w:rPr>
        <w:instrText>2</w:instrText>
      </w:r>
      <w:r>
        <w:instrText>))</w:instrText>
      </w:r>
      <w:r>
        <w:fldChar w:fldCharType="end"/>
      </w:r>
    </w:p>
    <w:p w14:paraId="137AAC61" w14:textId="77777777" w:rsidR="00CD6DAF" w:rsidRDefault="007C2C9C">
      <w:pPr>
        <w:ind w:firstLine="300"/>
      </w:pPr>
      <w:r>
        <w:t xml:space="preserve">Where </w:t>
      </w:r>
      <w:r>
        <w:fldChar w:fldCharType="begin"/>
      </w:r>
      <w:r>
        <w:instrText xml:space="preserve"> EQ </w:instrText>
      </w:r>
      <w:r>
        <w:rPr>
          <w:i/>
          <w:iCs/>
        </w:rPr>
        <w:instrText>Y</w:instrText>
      </w:r>
      <w:r>
        <w:instrText>\s\do5(</w:instrText>
      </w:r>
      <w:r>
        <w:rPr>
          <w:i/>
          <w:iCs/>
          <w:sz w:val="16"/>
          <w:szCs w:val="16"/>
        </w:rPr>
        <w:instrText>i</w:instrText>
      </w:r>
      <w:r>
        <w:instrText>)</w:instrText>
      </w:r>
      <w:r>
        <w:rPr>
          <w:i/>
          <w:iCs/>
        </w:rPr>
        <w:instrText>j</w:instrText>
      </w:r>
      <w:r>
        <w:fldChar w:fldCharType="end"/>
      </w:r>
      <w:r>
        <w:t xml:space="preserve"> denotes the </w:t>
      </w:r>
      <w:r>
        <w:fldChar w:fldCharType="begin"/>
      </w:r>
      <w:r>
        <w:instrText xml:space="preserve"> EQ </w:instrText>
      </w:r>
      <w:r>
        <w:rPr>
          <w:i/>
          <w:iCs/>
        </w:rPr>
        <w:instrText>i</w:instrText>
      </w:r>
      <w:r>
        <w:instrText>\s\up5(</w:instrText>
      </w:r>
      <w:r>
        <w:rPr>
          <w:i/>
          <w:iCs/>
          <w:sz w:val="16"/>
          <w:szCs w:val="16"/>
        </w:rPr>
        <w:instrText>h</w:instrText>
      </w:r>
      <w:r>
        <w:instrText>)</w:instrText>
      </w:r>
      <w:r>
        <w:fldChar w:fldCharType="end"/>
      </w:r>
      <w:r>
        <w:t xml:space="preserve"> observation for group </w:t>
      </w:r>
      <w:r>
        <w:rPr>
          <w:i/>
          <w:iCs/>
        </w:rPr>
        <w:t>j</w:t>
      </w:r>
      <w:r>
        <w:t xml:space="preserve">, </w:t>
      </w:r>
      <w:r>
        <w:fldChar w:fldCharType="begin"/>
      </w:r>
      <w:r>
        <w:instrText xml:space="preserve"> EQ (β\s\do5(</w:instrText>
      </w:r>
      <w:r>
        <w:rPr>
          <w:sz w:val="16"/>
          <w:szCs w:val="16"/>
        </w:rPr>
        <w:instrText>0</w:instrText>
      </w:r>
      <w:r>
        <w:instrText>)+</w:instrText>
      </w:r>
      <w:r>
        <w:rPr>
          <w:i/>
          <w:iCs/>
        </w:rPr>
        <w:instrText>u</w:instrText>
      </w:r>
      <w:r>
        <w:instrText>\s\do5(</w:instrText>
      </w:r>
      <w:r>
        <w:rPr>
          <w:sz w:val="16"/>
          <w:szCs w:val="16"/>
        </w:rPr>
        <w:instrText>0</w:instrText>
      </w:r>
      <w:r>
        <w:instrText>)</w:instrText>
      </w:r>
      <w:r>
        <w:rPr>
          <w:i/>
          <w:iCs/>
        </w:rPr>
        <w:instrText>j</w:instrText>
      </w:r>
      <w:r>
        <w:instrText>)</w:instrText>
      </w:r>
      <w:r>
        <w:fldChar w:fldCharType="end"/>
      </w:r>
      <w:r>
        <w:t xml:space="preserve"> denotes the fixed and random intercept, </w:t>
      </w:r>
      <w:r>
        <w:fldChar w:fldCharType="begin"/>
      </w:r>
      <w:r>
        <w:instrText xml:space="preserve"> EQ (β\s\do5(</w:instrText>
      </w:r>
      <w:r>
        <w:rPr>
          <w:sz w:val="16"/>
          <w:szCs w:val="16"/>
        </w:rPr>
        <w:instrText>1</w:instrText>
      </w:r>
      <w:r>
        <w:instrText>)+</w:instrText>
      </w:r>
      <w:r>
        <w:rPr>
          <w:i/>
          <w:iCs/>
        </w:rPr>
        <w:instrText>u</w:instrText>
      </w:r>
      <w:r>
        <w:instrText>\s\do5(</w:instrText>
      </w:r>
      <w:r>
        <w:rPr>
          <w:sz w:val="16"/>
          <w:szCs w:val="16"/>
        </w:rPr>
        <w:instrText>1</w:instrText>
      </w:r>
      <w:r>
        <w:instrText>)</w:instrText>
      </w:r>
      <w:r>
        <w:rPr>
          <w:i/>
          <w:iCs/>
        </w:rPr>
        <w:instrText>j</w:instrText>
      </w:r>
      <w:r>
        <w:instrText>)</w:instrText>
      </w:r>
      <w:r>
        <w:fldChar w:fldCharType="end"/>
      </w:r>
      <w:r>
        <w:t xml:space="preserve"> the random and fixed slope, and </w:t>
      </w:r>
      <w:r>
        <w:fldChar w:fldCharType="begin"/>
      </w:r>
      <w:r>
        <w:instrText xml:space="preserve"> EQ ε\s\do5(</w:instrText>
      </w:r>
      <w:r>
        <w:rPr>
          <w:i/>
          <w:iCs/>
          <w:sz w:val="16"/>
          <w:szCs w:val="16"/>
        </w:rPr>
        <w:instrText>i</w:instrText>
      </w:r>
      <w:r>
        <w:instrText>)</w:instrText>
      </w:r>
      <w:r>
        <w:rPr>
          <w:i/>
          <w:iCs/>
        </w:rPr>
        <w:instrText>j</w:instrText>
      </w:r>
      <w:r>
        <w:fldChar w:fldCharType="end"/>
      </w:r>
      <w:r>
        <w:t xml:space="preserve"> denotes the error term. Errors are assumed to be normally distributed with mean of zero. The random structure(s) of the model (j) was determined by assessing group-level (i.e., team, competition, or athlete (in the case of repeated measures analyses) Intra Class Correlations (ICC) values for main variables of interest.</w:t>
      </w:r>
    </w:p>
    <w:p w14:paraId="6433B0D8" w14:textId="77777777" w:rsidR="00CD6DAF" w:rsidRDefault="007C2C9C">
      <w:pPr>
        <w:pStyle w:val="Heading4"/>
        <w:widowControl/>
        <w:spacing w:before="120"/>
      </w:pPr>
      <w:r>
        <w:t>4.4.2  post-Tournament ICC Values</w:t>
      </w:r>
    </w:p>
    <w:p w14:paraId="2E1443BC" w14:textId="77777777" w:rsidR="00CD6DAF" w:rsidRDefault="007C2C9C">
      <w:pPr>
        <w:spacing w:before="60"/>
      </w:pPr>
      <w:r>
        <w:t xml:space="preserve">Computing ICC values for the post-Tournament factors of interest identified team-level clustering in the data for Joint Action Success (ICC = .374), Individual Performance Success (ICC = .223) Team Click (ICC = .299), Social Bonding (ICC = .098) and objective measures of technical competence (ICC = .356). Although the ICC value for Social Bonding was relatively low, a group-wise means difference test (computed using a linear regression model) revealed significant team level differences in mean Social Bonding, </w:t>
      </w:r>
      <w:r>
        <w:fldChar w:fldCharType="begin"/>
      </w:r>
      <w:r>
        <w:instrText xml:space="preserve"> EQ </w:instrText>
      </w:r>
      <w:r>
        <w:rPr>
          <w:i/>
          <w:iCs/>
        </w:rPr>
        <w:instrText>F</w:instrText>
      </w:r>
      <w:r>
        <w:instrText>(14\,103)=1.84\,</w:instrText>
      </w:r>
      <w:r>
        <w:rPr>
          <w:i/>
          <w:iCs/>
        </w:rPr>
        <w:instrText>p</w:instrText>
      </w:r>
      <w:r>
        <w:instrText>=.04\,</w:instrText>
      </w:r>
      <w:r>
        <w:rPr>
          <w:i/>
          <w:iCs/>
        </w:rPr>
        <w:instrText>R</w:instrText>
      </w:r>
      <w:r>
        <w:instrText>\s\up5(</w:instrText>
      </w:r>
      <w:r>
        <w:rPr>
          <w:sz w:val="16"/>
          <w:szCs w:val="16"/>
        </w:rPr>
        <w:instrText>2</w:instrText>
      </w:r>
      <w:r>
        <w:instrText>)=0.09</w:instrText>
      </w:r>
      <w:r>
        <w:fldChar w:fldCharType="end"/>
      </w:r>
      <w:r>
        <w:t>). ICC values indicated only trivial clustering according to Tournament competition (men’s or women’s, all ICC values were less than .10, except for the ICC for Individual Performance Success, which was .108). As such, team (but not Competition/sex)</w:t>
      </w:r>
      <w:del w:id="251" w:author="BT_SENRG" w:date="2017-12-25T01:37:00Z">
        <w:r w:rsidDel="00430505">
          <w:delText>)</w:delText>
        </w:r>
      </w:del>
      <w:r>
        <w:t xml:space="preserve"> was </w:t>
      </w:r>
      <w:r>
        <w:lastRenderedPageBreak/>
        <w:t>included in subsequent models as a random effect (for a detailed assessment of dependencies in the collected data, see Appendix  </w:t>
      </w:r>
      <w:fldSimple w:instr="REF BMapp5_tournamentSurvey \* MERGEFORMAT ">
        <w:r>
          <w:t>?</w:t>
        </w:r>
      </w:fldSimple>
      <w:r>
        <w:t xml:space="preserve"> Section  </w:t>
      </w:r>
      <w:fldSimple w:instr="REF BMapp5_modelSelection \* MERGEFORMAT ">
        <w:r>
          <w:t>?</w:t>
        </w:r>
      </w:fldSimple>
      <w:r>
        <w:t>).</w:t>
      </w:r>
    </w:p>
    <w:p w14:paraId="5A774109" w14:textId="77777777" w:rsidR="00CD6DAF" w:rsidRDefault="007C2C9C">
      <w:pPr>
        <w:pStyle w:val="Heading4"/>
        <w:widowControl/>
        <w:spacing w:before="120"/>
      </w:pPr>
      <w:r>
        <w:t>4.4.3  Pre- to Post-Tournament ICC Values</w:t>
      </w:r>
    </w:p>
    <w:p w14:paraId="2C06E9E3" w14:textId="77777777" w:rsidR="00CD6DAF" w:rsidRDefault="007C2C9C">
      <w:pPr>
        <w:spacing w:before="60"/>
      </w:pPr>
      <w:r>
        <w:t xml:space="preserve">(to be calculated) </w:t>
      </w:r>
    </w:p>
    <w:p w14:paraId="2047675C" w14:textId="77777777" w:rsidR="00CD6DAF" w:rsidRDefault="007C2C9C">
      <w:pPr>
        <w:pStyle w:val="Heading4"/>
        <w:widowControl/>
        <w:spacing w:before="120"/>
      </w:pPr>
      <w:r>
        <w:t>4.4.4  Overall Tournament ICC Values</w:t>
      </w:r>
    </w:p>
    <w:p w14:paraId="6E54E93E" w14:textId="77777777" w:rsidR="00CD6DAF" w:rsidRDefault="007C2C9C">
      <w:pPr>
        <w:spacing w:before="60"/>
      </w:pPr>
      <w:r>
        <w:t>(to be calculated)</w:t>
      </w:r>
    </w:p>
    <w:p w14:paraId="4A84F1E6" w14:textId="77777777" w:rsidR="00CD6DAF" w:rsidRDefault="007C2C9C">
      <w:pPr>
        <w:pStyle w:val="Heading2"/>
        <w:widowControl/>
      </w:pPr>
      <w:r>
        <w:t>5  Analysis of study predictions</w:t>
      </w:r>
    </w:p>
    <w:p w14:paraId="6940E07D" w14:textId="77777777" w:rsidR="00CD6DAF" w:rsidRDefault="007C2C9C">
      <w:pPr>
        <w:spacing w:before="60"/>
      </w:pPr>
      <w:r>
        <w:t xml:space="preserve">For the following analyses, multilevel linear models were fit with Maximum Likelihood parameter estimation method using the </w:t>
      </w:r>
      <w:commentRangeStart w:id="252"/>
      <w:r w:rsidRPr="00DE67E5">
        <w:rPr>
          <w:i/>
          <w:rPrChange w:id="253" w:author="BT_SENRG" w:date="2017-12-25T01:40:00Z">
            <w:rPr/>
          </w:rPrChange>
        </w:rPr>
        <w:t>lme4</w:t>
      </w:r>
      <w:commentRangeEnd w:id="252"/>
      <w:r w:rsidR="00DE67E5">
        <w:rPr>
          <w:rStyle w:val="CommentReference"/>
        </w:rPr>
        <w:commentReference w:id="252"/>
      </w:r>
      <w:r>
        <w:t xml:space="preserve"> package (Bates and Sarkar, 2006) in the R environment (R Development Core Team, 2006). </w:t>
      </w:r>
      <w:commentRangeStart w:id="254"/>
      <w:r w:rsidRPr="00F94CB4">
        <w:rPr>
          <w:highlight w:val="yellow"/>
          <w:rPrChange w:id="255" w:author="BT_SENRG" w:date="2017-12-25T01:54:00Z">
            <w:rPr/>
          </w:rPrChange>
        </w:rPr>
        <w:t>Team was included as a random effect, which allowed the intercepts and slopes of the response to vary according to team (i.e., random intercept model, see Pinheiro2000; for an application, see Oberauer2006).</w:t>
      </w:r>
      <w:r>
        <w:t xml:space="preserve"> </w:t>
      </w:r>
      <w:commentRangeEnd w:id="254"/>
      <w:r w:rsidR="00F94CB4">
        <w:rPr>
          <w:rStyle w:val="CommentReference"/>
        </w:rPr>
        <w:commentReference w:id="254"/>
      </w:r>
      <w:r>
        <w:t>This helped statistically account for clustering of observations within teams. Control and moderator variables were introduced into each model as fixed effects in a stepwise fashion, and model fit was judged by comparing the Akaike Information Criteria (AIC) and Bayesian Information Criteria (BIC) using a chi-squared test based on -2Log Likelihood score when possible.</w:t>
      </w:r>
      <w:r w:rsidRPr="007C2C9C">
        <w:rPr>
          <w:rStyle w:val="FootnoteReference"/>
        </w:rPr>
        <w:footnoteReference w:id="1"/>
      </w:r>
      <w:r>
        <w:t xml:space="preserve"> In addition, marginal and conditional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values of equivalent models were compared and used as an indication of model effect size.</w:t>
      </w:r>
      <w:r w:rsidRPr="007C2C9C">
        <w:rPr>
          <w:rStyle w:val="FootnoteReference"/>
        </w:rPr>
        <w:footnoteReference w:id="2"/>
      </w:r>
    </w:p>
    <w:p w14:paraId="78F116BD" w14:textId="24D67E12" w:rsidR="00CD6DAF" w:rsidRDefault="007C2C9C">
      <w:pPr>
        <w:pStyle w:val="Heading3"/>
        <w:widowControl/>
        <w:spacing w:before="120"/>
      </w:pPr>
      <w:commentRangeStart w:id="259"/>
      <w:r>
        <w:t xml:space="preserve">5.1  </w:t>
      </w:r>
      <w:commentRangeEnd w:id="259"/>
      <w:r w:rsidR="0003631A">
        <w:rPr>
          <w:rStyle w:val="CommentReference"/>
          <w:b w:val="0"/>
          <w:bCs w:val="0"/>
        </w:rPr>
        <w:commentReference w:id="259"/>
      </w:r>
      <w:r>
        <w:t xml:space="preserve">Prediction 1: </w:t>
      </w:r>
      <w:ins w:id="260" w:author="BT_SENRG" w:date="2017-12-25T01:45:00Z">
        <w:r w:rsidR="008E680A">
          <w:t>M</w:t>
        </w:r>
      </w:ins>
      <w:del w:id="261" w:author="BT_SENRG" w:date="2017-12-25T01:45:00Z">
        <w:r w:rsidDel="008E680A">
          <w:delText>m</w:delText>
        </w:r>
      </w:del>
      <w:r>
        <w:t xml:space="preserve">ore positive perceptions of team performance predict higher levels of </w:t>
      </w:r>
      <w:ins w:id="262" w:author="BT_SENRG" w:date="2017-12-25T01:45:00Z">
        <w:r w:rsidR="008E680A">
          <w:t>T</w:t>
        </w:r>
      </w:ins>
      <w:del w:id="263" w:author="BT_SENRG" w:date="2017-12-25T01:45:00Z">
        <w:r w:rsidDel="008E680A">
          <w:delText>t</w:delText>
        </w:r>
      </w:del>
      <w:r>
        <w:t xml:space="preserve">eam </w:t>
      </w:r>
      <w:ins w:id="264" w:author="BT_SENRG" w:date="2017-12-25T01:45:00Z">
        <w:r w:rsidR="008E680A">
          <w:t>C</w:t>
        </w:r>
      </w:ins>
      <w:del w:id="265" w:author="BT_SENRG" w:date="2017-12-25T01:45:00Z">
        <w:r w:rsidDel="008E680A">
          <w:delText>c</w:delText>
        </w:r>
      </w:del>
      <w:r>
        <w:t>lick</w:t>
      </w:r>
    </w:p>
    <w:p w14:paraId="5402501D" w14:textId="77777777" w:rsidR="00CD6DAF" w:rsidRDefault="007C2C9C">
      <w:pPr>
        <w:pStyle w:val="Heading4"/>
        <w:widowControl/>
        <w:spacing w:before="180"/>
      </w:pPr>
      <w:r>
        <w:t>5.1.1  Prediction 1</w:t>
      </w:r>
      <w:del w:id="266" w:author="BT_SENRG" w:date="2017-12-25T01:45:00Z">
        <w:r w:rsidDel="008E680A">
          <w:delText>.</w:delText>
        </w:r>
      </w:del>
      <w:r>
        <w:t>a: Perceptions of success in components of joint action predict Team Click</w:t>
      </w:r>
    </w:p>
    <w:p w14:paraId="77C84152" w14:textId="3BCC27A2" w:rsidR="00CD6DAF" w:rsidRDefault="007C2C9C">
      <w:pPr>
        <w:spacing w:before="60"/>
      </w:pPr>
      <w:commentRangeStart w:id="267"/>
      <w:r>
        <w:t>Th</w:t>
      </w:r>
      <w:ins w:id="268" w:author="BT_SENRG" w:date="2017-12-25T01:46:00Z">
        <w:r w:rsidR="00730A43">
          <w:t xml:space="preserve">is </w:t>
        </w:r>
      </w:ins>
      <w:del w:id="269" w:author="BT_SENRG" w:date="2017-12-25T01:46:00Z">
        <w:r w:rsidDel="00730A43">
          <w:delText xml:space="preserve">e </w:delText>
        </w:r>
      </w:del>
      <w:r>
        <w:t>prediction</w:t>
      </w:r>
      <w:del w:id="270" w:author="BT_SENRG" w:date="2017-12-25T01:46:00Z">
        <w:r w:rsidDel="00730A43">
          <w:delText xml:space="preserve"> that more positive perceptions of success in components of joint action will correlate with Athletes’ feelings of Team Click</w:delText>
        </w:r>
      </w:del>
      <w:r>
        <w:t xml:space="preserve"> </w:t>
      </w:r>
      <w:commentRangeEnd w:id="267"/>
      <w:r w:rsidR="00730A43">
        <w:rPr>
          <w:rStyle w:val="CommentReference"/>
        </w:rPr>
        <w:commentReference w:id="267"/>
      </w:r>
      <w:r>
        <w:t>was analysed using</w:t>
      </w:r>
      <w:ins w:id="271" w:author="BT_SENRG" w:date="2017-12-25T03:41:00Z">
        <w:r w:rsidR="0003631A">
          <w:t xml:space="preserve"> the</w:t>
        </w:r>
      </w:ins>
      <w:r>
        <w:t xml:space="preserve"> </w:t>
      </w:r>
      <w:commentRangeStart w:id="272"/>
      <w:del w:id="273" w:author="BT_SENRG" w:date="2017-12-25T03:26:00Z">
        <w:r w:rsidDel="00795336">
          <w:delText xml:space="preserve">the </w:delText>
        </w:r>
      </w:del>
      <w:ins w:id="274" w:author="BT_SENRG" w:date="2017-12-25T03:26:00Z">
        <w:r w:rsidR="00795336">
          <w:t xml:space="preserve">1) </w:t>
        </w:r>
      </w:ins>
      <w:r>
        <w:t xml:space="preserve">post-Tournament and </w:t>
      </w:r>
      <w:ins w:id="275" w:author="BT_SENRG" w:date="2017-12-25T03:26:00Z">
        <w:r w:rsidR="00795336">
          <w:t xml:space="preserve">2) </w:t>
        </w:r>
        <w:commentRangeEnd w:id="272"/>
        <w:r w:rsidR="00795336">
          <w:rPr>
            <w:rStyle w:val="CommentReference"/>
          </w:rPr>
          <w:commentReference w:id="272"/>
        </w:r>
      </w:ins>
      <w:r>
        <w:t>pre- to post-Tournament subsets (Joint Action Success was only measured in the pre- and post-Tournament surveys).</w:t>
      </w:r>
    </w:p>
    <w:p w14:paraId="587EF05B" w14:textId="2EE189A5" w:rsidR="00CD6DAF" w:rsidRDefault="007C2C9C">
      <w:pPr>
        <w:ind w:firstLine="300"/>
      </w:pPr>
      <w:commentRangeStart w:id="276"/>
      <w:r>
        <w:t>Post-Tournament Survey A scatterplot depicting the relationship between perceptions of components of team performance (Joint Action Success) and Team Click in the post-Tournament survey data is shown in Figure  </w:t>
      </w:r>
      <w:fldSimple w:instr="REF BMfig_jasClickBasicXY \* MERGEFORMAT ">
        <w:r>
          <w:t>?</w:t>
        </w:r>
      </w:fldSimple>
      <w:r>
        <w:t>. The plot indicates a strong positive relationship between Joint Action Success and Social Bonding.</w:t>
      </w:r>
      <w:commentRangeEnd w:id="276"/>
      <w:r w:rsidR="00730A43">
        <w:rPr>
          <w:rStyle w:val="CommentReference"/>
        </w:rPr>
        <w:commentReference w:id="276"/>
      </w:r>
    </w:p>
    <w:p w14:paraId="18D7BFC8" w14:textId="77777777" w:rsidR="00CD6DAF" w:rsidRDefault="007C2C9C">
      <w:pPr>
        <w:pStyle w:val="Figure"/>
        <w:spacing w:before="240"/>
        <w:ind w:firstLine="300"/>
      </w:pPr>
      <w:r>
        <w:t xml:space="preserve"> </w:t>
      </w:r>
    </w:p>
    <w:p w14:paraId="27E524A3" w14:textId="77777777" w:rsidR="00CD6DAF" w:rsidRDefault="007C2C9C">
      <w:pPr>
        <w:pStyle w:val="centerpar"/>
      </w:pPr>
      <w:r>
        <w:lastRenderedPageBreak/>
        <w:t xml:space="preserve"> </w:t>
      </w:r>
    </w:p>
    <w:p w14:paraId="1CBB57E9" w14:textId="77777777" w:rsidR="00CD6DAF" w:rsidRDefault="007C2C9C">
      <w:pPr>
        <w:pStyle w:val="Caption"/>
      </w:pPr>
      <w:r>
        <w:t xml:space="preserve">Figure </w:t>
      </w:r>
      <w:bookmarkStart w:id="277" w:name="BMfig_jasClickBasicXY"/>
      <w:r>
        <w:t>1</w:t>
      </w:r>
      <w:bookmarkEnd w:id="277"/>
      <w:r>
        <w:t>: Joint Action Success predicts Team Click (n = 118)</w:t>
      </w:r>
      <w:r>
        <w:fldChar w:fldCharType="begin"/>
      </w:r>
      <w:r>
        <w:instrText>TC "1 Joint Action Success predicts Team Click (n = 118)" \f f</w:instrText>
      </w:r>
      <w:r>
        <w:fldChar w:fldCharType="end"/>
      </w:r>
    </w:p>
    <w:p w14:paraId="5A283F30" w14:textId="77777777" w:rsidR="00CD6DAF" w:rsidRDefault="007C2C9C">
      <w:pPr>
        <w:spacing w:before="240"/>
        <w:ind w:firstLine="300"/>
      </w:pPr>
      <w:r>
        <w:t>To test the prediction that athlete perceptions of joint action are positively related to team click in the post-Tournament data, the following model was constructed:</w:t>
      </w:r>
    </w:p>
    <w:p w14:paraId="550D0175" w14:textId="77777777" w:rsidR="00CD6DAF" w:rsidRDefault="007C2C9C">
      <w:pPr>
        <w:pStyle w:val="equationAlign"/>
        <w:tabs>
          <w:tab w:val="right" w:pos="3105"/>
          <w:tab w:val="left" w:pos="3450"/>
        </w:tabs>
      </w:pPr>
      <w:r>
        <w:tab/>
      </w:r>
      <w:r>
        <w:rPr>
          <w:i/>
          <w:iCs/>
        </w:rPr>
        <w:t>TeamClick</w:t>
      </w:r>
      <w:r>
        <w:t>=</w:t>
      </w:r>
      <w:r>
        <w:tab/>
      </w:r>
      <w:r>
        <w:rPr>
          <w:i/>
          <w:iCs/>
        </w:rPr>
        <w:t>JointActionSuccess</w:t>
      </w:r>
    </w:p>
    <w:p w14:paraId="6EFDCA5B" w14:textId="77777777" w:rsidR="00CD6DAF" w:rsidRDefault="007C2C9C">
      <w:pPr>
        <w:pStyle w:val="equationAlign"/>
        <w:tabs>
          <w:tab w:val="right" w:pos="3105"/>
          <w:tab w:val="left" w:pos="3450"/>
        </w:tabs>
      </w:pPr>
      <w:r>
        <w:tab/>
      </w:r>
      <w:r>
        <w:tab/>
        <w:t>+</w:t>
      </w:r>
      <w:r>
        <w:rPr>
          <w:i/>
          <w:iCs/>
        </w:rPr>
        <w:t>IndividualPerformanceSuccess</w:t>
      </w:r>
    </w:p>
    <w:p w14:paraId="1948F1A2"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1E6A8EF9" w14:textId="77777777" w:rsidR="00CD6DAF" w:rsidRDefault="007C2C9C">
      <w:pPr>
        <w:pStyle w:val="equationAlign"/>
        <w:tabs>
          <w:tab w:val="right" w:pos="3105"/>
          <w:tab w:val="left" w:pos="3450"/>
        </w:tabs>
      </w:pPr>
      <w:r>
        <w:tab/>
      </w:r>
      <w:r>
        <w:tab/>
        <w:t>+</w:t>
      </w:r>
      <w:r>
        <w:rPr>
          <w:i/>
          <w:iCs/>
        </w:rPr>
        <w:t>TournamentPerformanceMeasures</w:t>
      </w:r>
    </w:p>
    <w:p w14:paraId="78FBA5FE" w14:textId="696A202E" w:rsidR="00CD6DAF" w:rsidRDefault="00730A43">
      <w:pPr>
        <w:pStyle w:val="equationAlign"/>
        <w:tabs>
          <w:tab w:val="right" w:pos="3105"/>
          <w:tab w:val="left" w:pos="3450"/>
        </w:tabs>
      </w:pPr>
      <w:moveFromRangeStart w:id="278" w:author="BT_SENRG" w:date="2017-12-25T01:51:00Z" w:name="move501930036"/>
      <w:moveFrom w:id="279" w:author="BT_SENRG" w:date="2017-12-25T01:51:00Z">
        <w:r w:rsidDel="00730A43">
          <w:t>&lt;NB in this figure, report the R2 value in brackets, along side the n-value&gt;</w:t>
        </w:r>
      </w:moveFrom>
      <w:moveFromRangeEnd w:id="278"/>
      <w:moveToRangeStart w:id="280" w:author="BT_SENRG" w:date="2017-12-25T01:51:00Z" w:name="move501930036"/>
      <w:moveTo w:id="281" w:author="BT_SENRG" w:date="2017-12-25T01:51:00Z">
        <w:r>
          <w:t>&lt;NB in this figure, report the R2 value in brackets, along side the n-value&gt;</w:t>
        </w:r>
      </w:moveTo>
      <w:moveToRangeEnd w:id="280"/>
      <w:r w:rsidR="007C2C9C">
        <w:tab/>
      </w:r>
    </w:p>
    <w:p w14:paraId="691C02AC" w14:textId="77777777" w:rsidR="00CD6DAF" w:rsidRDefault="007C2C9C">
      <w:pPr>
        <w:spacing w:before="240"/>
        <w:ind w:firstLine="300"/>
      </w:pPr>
      <w:commentRangeStart w:id="282"/>
      <w:r>
        <w:t xml:space="preserve">Predictor variable (Joint Action Success), moderator variables (Objective Competence and Subjective Competence), and controls (Individual Performance Success and Tournament performance measures) were introduced as fixed effects. </w:t>
      </w:r>
      <w:r w:rsidRPr="00F94CB4">
        <w:rPr>
          <w:highlight w:val="yellow"/>
          <w:rPrChange w:id="283" w:author="BT_SENRG" w:date="2017-12-25T01:54:00Z">
            <w:rPr/>
          </w:rPrChange>
        </w:rPr>
        <w:t>Team was specified as a random effect, which allowed the slope and intercept of team click responses to vary by team.</w:t>
      </w:r>
      <w:r w:rsidRPr="00F94CB4">
        <w:rPr>
          <w:rStyle w:val="FootnoteReference"/>
          <w:highlight w:val="yellow"/>
          <w:rPrChange w:id="284" w:author="BT_SENRG" w:date="2017-12-25T01:54:00Z">
            <w:rPr>
              <w:rStyle w:val="FootnoteReference"/>
            </w:rPr>
          </w:rPrChange>
        </w:rPr>
        <w:footnoteReference w:id="3"/>
      </w:r>
      <w:commentRangeEnd w:id="282"/>
      <w:r w:rsidR="00F94CB4">
        <w:rPr>
          <w:rStyle w:val="CommentReference"/>
        </w:rPr>
        <w:commentReference w:id="282"/>
      </w:r>
    </w:p>
    <w:p w14:paraId="729F74FF" w14:textId="4474499B" w:rsidR="00CD6DAF" w:rsidRDefault="007C2C9C">
      <w:pPr>
        <w:ind w:firstLine="300"/>
      </w:pPr>
      <w:r>
        <w:t>The model revealed a significant positive effect of Joint Action Success on Team Click</w:t>
      </w:r>
      <w:ins w:id="288" w:author="BT_SENRG" w:date="2017-12-25T01:58:00Z">
        <w:r w:rsidR="00F94CB4">
          <w:t xml:space="preserve"> (</w:t>
        </w:r>
      </w:ins>
      <w:del w:id="289" w:author="BT_SENRG" w:date="2017-12-25T01:58:00Z">
        <w:r w:rsidDel="00F94CB4">
          <w:delText xml:space="preserve">, </w:delText>
        </w:r>
      </w:del>
      <w:r>
        <w:t>β=.69 (95%</w:t>
      </w:r>
      <w:r>
        <w:rPr>
          <w:i/>
          <w:iCs/>
        </w:rPr>
        <w:t>CI</w:t>
      </w:r>
      <w:r>
        <w:t>=</w:t>
      </w:r>
      <w:commentRangeStart w:id="290"/>
      <w:r>
        <w:t>0</w:t>
      </w:r>
      <w:commentRangeEnd w:id="290"/>
      <w:r w:rsidR="00CE62D4">
        <w:rPr>
          <w:rStyle w:val="CommentReference"/>
        </w:rPr>
        <w:commentReference w:id="290"/>
      </w:r>
      <w:r>
        <w:t xml:space="preserve">.46,0.89), </w:t>
      </w:r>
      <w:r>
        <w:rPr>
          <w:i/>
          <w:iCs/>
        </w:rPr>
        <w:t>SE</w:t>
      </w:r>
      <w:r>
        <w:t xml:space="preserve">=0.11, </w:t>
      </w:r>
      <w:r>
        <w:rPr>
          <w:i/>
          <w:iCs/>
        </w:rPr>
        <w:t>t</w:t>
      </w:r>
      <w:r>
        <w:t xml:space="preserve">(13.23)=6.20,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)=.53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)=.60</w:instrText>
      </w:r>
      <w:r>
        <w:fldChar w:fldCharType="end"/>
      </w:r>
      <w:ins w:id="291" w:author="BT_SENRG" w:date="2017-12-25T01:58:00Z">
        <w:r w:rsidR="00F94CB4">
          <w:t>)</w:t>
        </w:r>
      </w:ins>
      <w:r>
        <w:t xml:space="preserve">. All other fixed effects did not significantly predict team click, but the inclusion of these fixed effects in the model did significantly improve the overall model fit, as indicated by a comparison of AIC/BIC values between interactions of the model </w:t>
      </w:r>
      <w:commentRangeStart w:id="292"/>
      <w:r>
        <w:t>(see Table  </w:t>
      </w:r>
      <w:fldSimple w:instr="REF BMtab_MLM1aJointActionSuccessClick \* MERGEFORMAT ">
        <w:r>
          <w:t>?</w:t>
        </w:r>
      </w:fldSimple>
      <w:r>
        <w:t xml:space="preserve">). </w:t>
      </w:r>
      <w:commentRangeEnd w:id="292"/>
      <w:r w:rsidR="00273901">
        <w:rPr>
          <w:rStyle w:val="CommentReference"/>
        </w:rPr>
        <w:commentReference w:id="292"/>
      </w:r>
      <w:r>
        <w:t>Model residuals were normally distributed around zero (</w:t>
      </w:r>
      <w:r>
        <w:rPr>
          <w:i/>
          <w:iCs/>
        </w:rPr>
        <w:t>W</w:t>
      </w:r>
      <w:r>
        <w:t>=</w:t>
      </w:r>
      <w:r w:rsidRPr="00CE62D4">
        <w:rPr>
          <w:highlight w:val="yellow"/>
          <w:rPrChange w:id="293" w:author="BT_SENRG" w:date="2017-12-25T03:04:00Z">
            <w:rPr/>
          </w:rPrChange>
        </w:rPr>
        <w:t>0</w:t>
      </w:r>
      <w:r>
        <w:t>.97,</w:t>
      </w:r>
      <w:r>
        <w:rPr>
          <w:i/>
          <w:iCs/>
        </w:rPr>
        <w:t>p</w:t>
      </w:r>
      <w:r>
        <w:t>=.03), and individual cases had low influence on the model (Cook’s Distances all &lt; .25, see Appendix  </w:t>
      </w:r>
      <w:fldSimple w:instr="REF BMapp5_tournamentSurvey \* MERGEFORMAT ">
        <w:r>
          <w:t>?</w:t>
        </w:r>
      </w:fldSimple>
      <w:r>
        <w:t xml:space="preserve"> Figure  </w:t>
      </w:r>
      <w:fldSimple w:instr="REF BMfig_MLM1aAssumptions \* MERGEFORMAT ">
        <w:r>
          <w:t>?</w:t>
        </w:r>
      </w:fldSimple>
      <w:r>
        <w:t xml:space="preserve">). </w:t>
      </w:r>
      <w:commentRangeStart w:id="294"/>
      <w:del w:id="295" w:author="BT_SENRG" w:date="2017-12-25T02:27:00Z">
        <w:r w:rsidDel="00812265">
          <w:delText>R</w:delText>
        </w:r>
      </w:del>
      <w:del w:id="296" w:author="BT_SENRG" w:date="2017-12-25T03:01:00Z">
        <w:r w:rsidDel="00314EB5">
          <w:delText xml:space="preserve">esults </w:delText>
        </w:r>
      </w:del>
      <w:del w:id="297" w:author="BT_SENRG" w:date="2017-12-25T02:27:00Z">
        <w:r w:rsidDel="00812265">
          <w:delText xml:space="preserve">of this model </w:delText>
        </w:r>
      </w:del>
      <w:del w:id="298" w:author="BT_SENRG" w:date="2017-12-25T03:01:00Z">
        <w:r w:rsidDel="00314EB5">
          <w:delText xml:space="preserve">support the prediction that athletes’ perceptions of </w:delText>
        </w:r>
        <w:commentRangeStart w:id="299"/>
        <w:r w:rsidDel="00314EB5">
          <w:delText xml:space="preserve">joint-action </w:delText>
        </w:r>
        <w:commentRangeEnd w:id="299"/>
        <w:r w:rsidR="00812265" w:rsidDel="00314EB5">
          <w:rPr>
            <w:rStyle w:val="CommentReference"/>
          </w:rPr>
          <w:commentReference w:id="299"/>
        </w:r>
        <w:r w:rsidDel="00314EB5">
          <w:delText xml:space="preserve">success correlate positively with feelings of team click. </w:delText>
        </w:r>
      </w:del>
      <w:r>
        <w:t>The model-adjusted slope is included in scatterplot  </w:t>
      </w:r>
      <w:fldSimple w:instr="REF BMfig_jasClickModelSLope \* MERGEFORMAT ">
        <w:r>
          <w:t>?</w:t>
        </w:r>
      </w:fldSimple>
      <w:r>
        <w:t>.</w:t>
      </w:r>
      <w:commentRangeEnd w:id="294"/>
      <w:r w:rsidR="00314EB5">
        <w:rPr>
          <w:rStyle w:val="CommentReference"/>
        </w:rPr>
        <w:commentReference w:id="294"/>
      </w:r>
    </w:p>
    <w:p w14:paraId="6A5845C8" w14:textId="77777777" w:rsidR="00CD6DAF" w:rsidRDefault="007C2C9C">
      <w:pPr>
        <w:pStyle w:val="Figure"/>
        <w:spacing w:before="240"/>
        <w:ind w:firstLine="300"/>
      </w:pPr>
      <w:r>
        <w:t xml:space="preserve"> </w:t>
      </w:r>
    </w:p>
    <w:p w14:paraId="577A0044" w14:textId="77777777" w:rsidR="00CD6DAF" w:rsidRDefault="007C2C9C">
      <w:pPr>
        <w:pStyle w:val="centerpar"/>
      </w:pPr>
      <w:r>
        <w:t xml:space="preserve"> </w:t>
      </w:r>
    </w:p>
    <w:p w14:paraId="7E691F25" w14:textId="3DEF2B13" w:rsidR="00CD6DAF" w:rsidRDefault="007C2C9C">
      <w:pPr>
        <w:pStyle w:val="Caption"/>
      </w:pPr>
      <w:commentRangeStart w:id="300"/>
      <w:r>
        <w:t xml:space="preserve">Figure </w:t>
      </w:r>
      <w:bookmarkStart w:id="301" w:name="BMfig_jasClickModelSLope"/>
      <w:r>
        <w:t>2</w:t>
      </w:r>
      <w:bookmarkEnd w:id="301"/>
      <w:commentRangeEnd w:id="300"/>
      <w:r w:rsidR="006F49EA">
        <w:rPr>
          <w:rStyle w:val="CommentReference"/>
        </w:rPr>
        <w:commentReference w:id="300"/>
      </w:r>
      <w:r>
        <w:t>: Joint Action Success predicts Team Click</w:t>
      </w:r>
      <w:ins w:id="302" w:author="BT_SENRG" w:date="2017-12-25T02:39:00Z">
        <w:r w:rsidR="00D44FE5">
          <w:t xml:space="preserve"> (the </w:t>
        </w:r>
      </w:ins>
      <w:del w:id="303" w:author="BT_SENRG" w:date="2017-12-25T02:39:00Z">
        <w:r w:rsidDel="00D44FE5">
          <w:delText xml:space="preserve">. The </w:delText>
        </w:r>
      </w:del>
      <w:r>
        <w:t xml:space="preserve">blue slope </w:t>
      </w:r>
      <w:del w:id="304" w:author="BT_SENRG" w:date="2017-12-25T02:39:00Z">
        <w:r w:rsidDel="00D44FE5">
          <w:delText xml:space="preserve">is </w:delText>
        </w:r>
      </w:del>
      <w:ins w:id="305" w:author="BT_SENRG" w:date="2017-12-25T02:39:00Z">
        <w:r w:rsidR="00D44FE5">
          <w:t xml:space="preserve">represents </w:t>
        </w:r>
      </w:ins>
      <w:r>
        <w:t>the original line of best fit, the red slope has been adjusted according to the predictions of the linear model</w:t>
      </w:r>
      <w:ins w:id="306" w:author="BT_SENRG" w:date="2017-12-25T02:39:00Z">
        <w:r w:rsidR="00D44FE5">
          <w:t>)</w:t>
        </w:r>
      </w:ins>
      <w:r>
        <w:fldChar w:fldCharType="begin"/>
      </w:r>
      <w:r>
        <w:instrText>TC "2 Joint Action Success predicts Team Click. The blue slope is the original line of best fit, the red slope has been adjusted according to the predictions of the linear model" \f f</w:instrText>
      </w:r>
      <w:r>
        <w:fldChar w:fldCharType="end"/>
      </w:r>
    </w:p>
    <w:p w14:paraId="21DCC49B" w14:textId="77777777" w:rsidR="00CD6DAF" w:rsidRDefault="007C2C9C">
      <w:pPr>
        <w:spacing w:before="240"/>
        <w:ind w:firstLine="300"/>
      </w:pPr>
      <w:r>
        <w:t>Pre- to Post-Tournament change To further explore the hypothesised relationship between Joint Action Success and Team Click, pre- to post-Tournament change in perceptions of Joint Action Success and Team Click was analysed. Figure  </w:t>
      </w:r>
      <w:fldSimple w:instr="REF BMfig_jasClickDeltaBasicXY \* MERGEFORMAT ">
        <w:r>
          <w:t>?</w:t>
        </w:r>
      </w:fldSimple>
      <w:r>
        <w:t xml:space="preserve"> displays </w:t>
      </w:r>
      <w:r>
        <w:lastRenderedPageBreak/>
        <w:t>a scatterplot depicting a positive relationship between change in perceptions of Joint Action Success and change in feelings of team click between the pre- and post-Tournament surveys.</w:t>
      </w:r>
    </w:p>
    <w:p w14:paraId="2D6F3305" w14:textId="77777777" w:rsidR="00CD6DAF" w:rsidRDefault="007C2C9C">
      <w:pPr>
        <w:pStyle w:val="Figure"/>
        <w:spacing w:before="240"/>
        <w:ind w:firstLine="300"/>
      </w:pPr>
      <w:r>
        <w:t xml:space="preserve"> </w:t>
      </w:r>
    </w:p>
    <w:p w14:paraId="1E050FF3" w14:textId="77777777" w:rsidR="00CD6DAF" w:rsidRDefault="007C2C9C">
      <w:pPr>
        <w:pStyle w:val="centerpar"/>
      </w:pPr>
      <w:r>
        <w:t xml:space="preserve"> </w:t>
      </w:r>
    </w:p>
    <w:p w14:paraId="43419B8B" w14:textId="2698C48B" w:rsidR="00CD6DAF" w:rsidRDefault="007C2C9C">
      <w:pPr>
        <w:pStyle w:val="Caption"/>
      </w:pPr>
      <w:r>
        <w:t xml:space="preserve">Figure </w:t>
      </w:r>
      <w:bookmarkStart w:id="307" w:name="BMfig_jasClickDeltaBasicXY"/>
      <w:r>
        <w:t>3</w:t>
      </w:r>
      <w:bookmarkEnd w:id="307"/>
      <w:r>
        <w:t>: Changes in Joint Action Success predicts changes in Team Click</w:t>
      </w:r>
      <w:ins w:id="308" w:author="BT_SENRG" w:date="2017-12-25T02:40:00Z">
        <w:r w:rsidR="00D44FE5">
          <w:t xml:space="preserve"> (</w:t>
        </w:r>
      </w:ins>
      <w:del w:id="309" w:author="BT_SENRG" w:date="2017-12-25T02:40:00Z">
        <w:r w:rsidDel="00D44FE5">
          <w:delText xml:space="preserve">. </w:delText>
        </w:r>
      </w:del>
      <w:ins w:id="310" w:author="BT_SENRG" w:date="2017-12-25T02:40:00Z">
        <w:r w:rsidR="00D44FE5">
          <w:t>t</w:t>
        </w:r>
      </w:ins>
      <w:del w:id="311" w:author="BT_SENRG" w:date="2017-12-25T02:40:00Z">
        <w:r w:rsidDel="00D44FE5">
          <w:delText>T</w:delText>
        </w:r>
      </w:del>
      <w:r>
        <w:t xml:space="preserve">he blue slope </w:t>
      </w:r>
      <w:del w:id="312" w:author="BT_SENRG" w:date="2017-12-25T02:40:00Z">
        <w:r w:rsidDel="00D44FE5">
          <w:delText xml:space="preserve">is </w:delText>
        </w:r>
      </w:del>
      <w:ins w:id="313" w:author="BT_SENRG" w:date="2017-12-25T02:40:00Z">
        <w:r w:rsidR="00D44FE5">
          <w:t xml:space="preserve">represents </w:t>
        </w:r>
      </w:ins>
      <w:r>
        <w:t xml:space="preserve">the original line of best fit, </w:t>
      </w:r>
      <w:commentRangeStart w:id="314"/>
      <w:r>
        <w:t xml:space="preserve">the red slope </w:t>
      </w:r>
      <w:commentRangeEnd w:id="314"/>
      <w:r w:rsidR="00D44FE5">
        <w:rPr>
          <w:rStyle w:val="CommentReference"/>
        </w:rPr>
        <w:commentReference w:id="314"/>
      </w:r>
      <w:r>
        <w:t>has been adjusted according to the predictions of the linear model</w:t>
      </w:r>
      <w:ins w:id="315" w:author="BT_SENRG" w:date="2017-12-25T02:40:00Z">
        <w:r w:rsidR="00D44FE5">
          <w:t>)</w:t>
        </w:r>
      </w:ins>
      <w:r>
        <w:fldChar w:fldCharType="begin"/>
      </w:r>
      <w:r>
        <w:instrText>TC "3 Changes in Joint Action Success predicts changes in Team Click. The blue slope is the original line of best fit, the red slope has been adjusted according to the predictions of the linear model" \f f</w:instrText>
      </w:r>
      <w:r>
        <w:fldChar w:fldCharType="end"/>
      </w:r>
    </w:p>
    <w:p w14:paraId="46F8FB29" w14:textId="57BBA2EB" w:rsidR="00CD6DAF" w:rsidRDefault="007C2C9C">
      <w:pPr>
        <w:spacing w:before="240"/>
        <w:ind w:firstLine="300"/>
      </w:pPr>
      <w:commentRangeStart w:id="316"/>
      <w:r>
        <w:t>Controlling for Tournament performance, measures and objective and subjective competence (fixed effects), and team-level variance (random effect),</w:t>
      </w:r>
      <w:commentRangeEnd w:id="316"/>
      <w:r w:rsidR="00D44FE5">
        <w:rPr>
          <w:rStyle w:val="CommentReference"/>
        </w:rPr>
        <w:commentReference w:id="316"/>
      </w:r>
      <w:r>
        <w:t xml:space="preserve"> </w:t>
      </w:r>
      <w:commentRangeStart w:id="317"/>
      <w:r>
        <w:t>the</w:t>
      </w:r>
      <w:ins w:id="318" w:author="BT_SENRG" w:date="2017-12-25T02:40:00Z">
        <w:r w:rsidR="00D44FE5">
          <w:t xml:space="preserve">re was </w:t>
        </w:r>
      </w:ins>
      <w:del w:id="319" w:author="BT_SENRG" w:date="2017-12-25T02:40:00Z">
        <w:r w:rsidDel="00D44FE5">
          <w:delText xml:space="preserve"> model revealed </w:delText>
        </w:r>
      </w:del>
      <w:r>
        <w:t xml:space="preserve">a </w:t>
      </w:r>
      <w:commentRangeEnd w:id="317"/>
      <w:r w:rsidR="00D44FE5">
        <w:rPr>
          <w:rStyle w:val="CommentReference"/>
        </w:rPr>
        <w:commentReference w:id="317"/>
      </w:r>
      <w:r>
        <w:t>significant positive relationship between change in perceptions of joint-action success and change in feelings of team click, β=.52 (95%</w:t>
      </w:r>
      <w:r>
        <w:rPr>
          <w:i/>
          <w:iCs/>
        </w:rPr>
        <w:t>CI</w:t>
      </w:r>
      <w:r>
        <w:t xml:space="preserve">=.34,.71), </w:t>
      </w:r>
      <w:r>
        <w:rPr>
          <w:i/>
          <w:iCs/>
        </w:rPr>
        <w:t>SE</w:t>
      </w:r>
      <w:r>
        <w:t>=</w:t>
      </w:r>
      <w:r w:rsidRPr="00CE62D4">
        <w:rPr>
          <w:highlight w:val="yellow"/>
          <w:rPrChange w:id="320" w:author="BT_SENRG" w:date="2017-12-25T03:04:00Z">
            <w:rPr/>
          </w:rPrChange>
        </w:rPr>
        <w:t>0</w:t>
      </w:r>
      <w:r>
        <w:t xml:space="preserve">.09, </w:t>
      </w:r>
      <w:r>
        <w:rPr>
          <w:i/>
          <w:iCs/>
        </w:rPr>
        <w:t>t</w:t>
      </w:r>
      <w:r>
        <w:t xml:space="preserve">(11.32)=5.55,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)=.47</w:instrText>
      </w:r>
      <w:r>
        <w:fldChar w:fldCharType="end"/>
      </w:r>
      <w:r>
        <w:t xml:space="preserve"> </w:t>
      </w:r>
      <w:commentRangeStart w:id="321"/>
      <w:r>
        <w:t>(see Table  </w:t>
      </w:r>
      <w:fldSimple w:instr="REF BMtab_MLM21aJointActionSuccesscClick \* MERGEFORMAT ">
        <w:r>
          <w:t>?</w:t>
        </w:r>
      </w:fldSimple>
      <w:r>
        <w:t xml:space="preserve"> for results of all iterations of the model</w:t>
      </w:r>
      <w:commentRangeEnd w:id="321"/>
      <w:r w:rsidR="00D44FE5">
        <w:rPr>
          <w:rStyle w:val="CommentReference"/>
        </w:rPr>
        <w:commentReference w:id="321"/>
      </w:r>
      <w:r>
        <w:t>). Model residuals were normally distributed around zero (</w:t>
      </w:r>
      <w:r>
        <w:rPr>
          <w:i/>
          <w:iCs/>
        </w:rPr>
        <w:t>W</w:t>
      </w:r>
      <w:r>
        <w:t>=0.98228,</w:t>
      </w:r>
      <w:r>
        <w:rPr>
          <w:i/>
          <w:iCs/>
        </w:rPr>
        <w:t>p</w:t>
      </w:r>
      <w:r>
        <w:t xml:space="preserve">=.22), and individual cases had low influence on the model (Cook’s Distances all &lt; .20, see Appendix Figure </w:t>
      </w:r>
      <w:fldSimple w:instr="REF BMfig_MLM21aAssumptions \* MERGEFORMAT ">
        <w:r>
          <w:t>?</w:t>
        </w:r>
      </w:fldSimple>
      <w:r>
        <w:t>). Th</w:t>
      </w:r>
      <w:ins w:id="322" w:author="BT_SENRG" w:date="2017-12-25T02:58:00Z">
        <w:r w:rsidR="00314EB5">
          <w:t>ese</w:t>
        </w:r>
      </w:ins>
      <w:del w:id="323" w:author="BT_SENRG" w:date="2017-12-25T02:58:00Z">
        <w:r w:rsidDel="00314EB5">
          <w:delText>is</w:delText>
        </w:r>
      </w:del>
      <w:r>
        <w:t xml:space="preserve"> </w:t>
      </w:r>
      <w:ins w:id="324" w:author="BT_SENRG" w:date="2017-12-25T02:58:00Z">
        <w:r w:rsidR="00314EB5">
          <w:t xml:space="preserve">results </w:t>
        </w:r>
      </w:ins>
      <w:del w:id="325" w:author="BT_SENRG" w:date="2017-12-25T02:58:00Z">
        <w:r w:rsidDel="00314EB5">
          <w:delText xml:space="preserve">model supported the prediction that more positive perceptions of Joint Action Success correlate with stronger feelings of team click, by </w:delText>
        </w:r>
      </w:del>
      <w:ins w:id="326" w:author="BT_SENRG" w:date="2017-12-25T02:58:00Z">
        <w:r w:rsidR="00314EB5">
          <w:t xml:space="preserve">indicate </w:t>
        </w:r>
      </w:ins>
      <w:del w:id="327" w:author="BT_SENRG" w:date="2017-12-25T02:58:00Z">
        <w:r w:rsidDel="00314EB5">
          <w:delText xml:space="preserve">showing </w:delText>
        </w:r>
      </w:del>
      <w:r>
        <w:t>that athletes who experienced a positive increase in perceptions of joint-action success also reported a positive increase in feelings of team click throughout the Tournament</w:t>
      </w:r>
      <w:ins w:id="328" w:author="BT_SENRG" w:date="2017-12-25T02:59:00Z">
        <w:r w:rsidR="00314EB5">
          <w:t xml:space="preserve">. </w:t>
        </w:r>
      </w:ins>
      <w:del w:id="329" w:author="BT_SENRG" w:date="2017-12-25T02:59:00Z">
        <w:r w:rsidDel="00314EB5">
          <w:delText>.</w:delText>
        </w:r>
      </w:del>
      <w:del w:id="330" w:author="BT_SENRG" w:date="2017-12-25T03:01:00Z">
        <w:r w:rsidDel="00314EB5">
          <w:delText xml:space="preserve"> </w:delText>
        </w:r>
      </w:del>
      <w:r>
        <w:t>The model-adjusted slope is included in scatterplot  </w:t>
      </w:r>
      <w:fldSimple w:instr="REF BMfig_jasClickDeltaModelSLope \* MERGEFORMAT ">
        <w:r>
          <w:t>?</w:t>
        </w:r>
      </w:fldSimple>
      <w:r>
        <w:t>.</w:t>
      </w:r>
    </w:p>
    <w:p w14:paraId="58C841AA" w14:textId="77777777" w:rsidR="00CD6DAF" w:rsidRDefault="007C2C9C">
      <w:pPr>
        <w:pStyle w:val="Figure"/>
        <w:spacing w:before="240"/>
        <w:ind w:firstLine="300"/>
      </w:pPr>
      <w:r>
        <w:t xml:space="preserve"> </w:t>
      </w:r>
    </w:p>
    <w:p w14:paraId="158BF492" w14:textId="77777777" w:rsidR="00CD6DAF" w:rsidRDefault="007C2C9C">
      <w:pPr>
        <w:pStyle w:val="centerpar"/>
      </w:pPr>
      <w:r>
        <w:t xml:space="preserve"> </w:t>
      </w:r>
    </w:p>
    <w:p w14:paraId="35324867" w14:textId="77777777" w:rsidR="00CD6DAF" w:rsidRDefault="007C2C9C">
      <w:pPr>
        <w:pStyle w:val="Caption"/>
      </w:pPr>
      <w:commentRangeStart w:id="331"/>
      <w:r>
        <w:t xml:space="preserve">Figure </w:t>
      </w:r>
      <w:bookmarkStart w:id="332" w:name="BMfig_jasClickDeltaModelSLope"/>
      <w:r>
        <w:t>4</w:t>
      </w:r>
      <w:bookmarkEnd w:id="332"/>
      <w:r>
        <w:t xml:space="preserve">: </w:t>
      </w:r>
      <w:commentRangeEnd w:id="331"/>
      <w:r w:rsidR="0003631A">
        <w:rPr>
          <w:rStyle w:val="CommentReference"/>
        </w:rPr>
        <w:commentReference w:id="331"/>
      </w:r>
      <w:r>
        <w:t xml:space="preserve">Change in Joint Action Success predicts change in Team Click. </w:t>
      </w:r>
      <w:commentRangeStart w:id="333"/>
      <w:r>
        <w:t>The blue slope is the original line of best fit, the red slope has been adjusted according to the predictions of the linear model</w:t>
      </w:r>
      <w:commentRangeEnd w:id="333"/>
      <w:r w:rsidR="00314EB5">
        <w:rPr>
          <w:rStyle w:val="CommentReference"/>
        </w:rPr>
        <w:commentReference w:id="333"/>
      </w:r>
      <w:r>
        <w:t>.</w:t>
      </w:r>
      <w:r>
        <w:fldChar w:fldCharType="begin"/>
      </w:r>
      <w:r>
        <w:instrText>TC "4 Change in Joint Action Success predicts change in Team Click. The blue slope is the original line of best fit, the red slope has been adjusted according to the predictions of the linear model." \f f</w:instrText>
      </w:r>
      <w:r>
        <w:fldChar w:fldCharType="end"/>
      </w:r>
    </w:p>
    <w:p w14:paraId="2C56C72A" w14:textId="77777777" w:rsidR="00C01685" w:rsidRDefault="007C2C9C">
      <w:pPr>
        <w:spacing w:before="240"/>
        <w:ind w:firstLine="300"/>
        <w:rPr>
          <w:ins w:id="334" w:author="BT_SENRG" w:date="2017-12-25T03:05:00Z"/>
        </w:rPr>
      </w:pPr>
      <w:r>
        <w:t xml:space="preserve">Prediction 1.a: Summary of </w:t>
      </w:r>
      <w:commentRangeStart w:id="335"/>
      <w:r>
        <w:t xml:space="preserve">results </w:t>
      </w:r>
      <w:commentRangeEnd w:id="335"/>
      <w:r w:rsidR="00C01685">
        <w:rPr>
          <w:rStyle w:val="CommentReference"/>
        </w:rPr>
        <w:commentReference w:id="335"/>
      </w:r>
    </w:p>
    <w:p w14:paraId="65105635" w14:textId="43569002" w:rsidR="00CD6DAF" w:rsidRDefault="00C01685">
      <w:pPr>
        <w:spacing w:before="240"/>
        <w:ind w:firstLine="300"/>
      </w:pPr>
      <w:ins w:id="336" w:author="BT_SENRG" w:date="2017-12-25T03:06:00Z">
        <w:r>
          <w:t xml:space="preserve">Results from </w:t>
        </w:r>
      </w:ins>
      <w:ins w:id="337" w:author="BT_SENRG" w:date="2017-12-25T03:05:00Z">
        <w:r>
          <w:t>both the post-Tournament analysis and change between pre- to post-Tournament</w:t>
        </w:r>
      </w:ins>
      <w:ins w:id="338" w:author="BT_SENRG" w:date="2017-12-25T03:00:00Z">
        <w:r w:rsidR="00314EB5">
          <w:t xml:space="preserve"> </w:t>
        </w:r>
      </w:ins>
      <w:ins w:id="339" w:author="BT_SENRG" w:date="2017-12-25T03:06:00Z">
        <w:r>
          <w:t>analysis support the prediction.</w:t>
        </w:r>
        <w:r w:rsidDel="00C01685">
          <w:t xml:space="preserve"> </w:t>
        </w:r>
        <w:r>
          <w:t>F</w:t>
        </w:r>
      </w:ins>
      <w:del w:id="340" w:author="BT_SENRG" w:date="2017-12-25T03:06:00Z">
        <w:r w:rsidR="007C2C9C" w:rsidDel="00C01685">
          <w:delText>Results from the analysis of Prediction 1.a suggest that f</w:delText>
        </w:r>
      </w:del>
      <w:r w:rsidR="007C2C9C">
        <w:t>ollowing the Tournament, more positive perceptions of technical components of team performance correlate</w:t>
      </w:r>
      <w:ins w:id="341" w:author="BT_SENRG" w:date="2017-12-25T03:07:00Z">
        <w:r>
          <w:t>d</w:t>
        </w:r>
      </w:ins>
      <w:r w:rsidR="007C2C9C">
        <w:t xml:space="preserve"> with higher levels of self-reported team click. In addition, a positive increase in perceptions of Joint Action Success predict</w:t>
      </w:r>
      <w:ins w:id="342" w:author="BT_SENRG" w:date="2017-12-25T03:07:00Z">
        <w:r>
          <w:t>ed</w:t>
        </w:r>
      </w:ins>
      <w:del w:id="343" w:author="BT_SENRG" w:date="2017-12-25T03:07:00Z">
        <w:r w:rsidR="007C2C9C" w:rsidDel="00C01685">
          <w:delText>s</w:delText>
        </w:r>
      </w:del>
      <w:r w:rsidR="007C2C9C">
        <w:t xml:space="preserve"> a positive increase in feelings of Team Click between pre- and post-Tournament surveys, suggesting that athletes who perceived an increase in success of components of team performance also experienced an increase in feelings of team click.</w:t>
      </w:r>
    </w:p>
    <w:p w14:paraId="3EC81156" w14:textId="77777777" w:rsidR="00CD6DAF" w:rsidRDefault="007C2C9C">
      <w:pPr>
        <w:pStyle w:val="Heading4"/>
        <w:widowControl/>
        <w:spacing w:before="120"/>
      </w:pPr>
      <w:r>
        <w:t>5.1.2  Prediction 1</w:t>
      </w:r>
      <w:del w:id="344" w:author="BT_SENRG" w:date="2017-12-25T03:08:00Z">
        <w:r w:rsidDel="00C01685">
          <w:delText>.</w:delText>
        </w:r>
      </w:del>
      <w:r>
        <w:t xml:space="preserve">b: </w:t>
      </w:r>
      <w:commentRangeStart w:id="345"/>
      <w:r>
        <w:t>Team Performance Expectations predicts Team Click</w:t>
      </w:r>
      <w:commentRangeEnd w:id="345"/>
      <w:r w:rsidR="00C01685">
        <w:rPr>
          <w:rStyle w:val="CommentReference"/>
          <w:b w:val="0"/>
          <w:bCs w:val="0"/>
        </w:rPr>
        <w:commentReference w:id="345"/>
      </w:r>
    </w:p>
    <w:p w14:paraId="1C4DE12B" w14:textId="116572E3" w:rsidR="00CD6DAF" w:rsidRDefault="007C2C9C">
      <w:pPr>
        <w:spacing w:before="60"/>
      </w:pPr>
      <w:r>
        <w:t>The prediction that more positive violations of team performance expectations (Team Performance Expectations) will correlate with hig</w:t>
      </w:r>
      <w:bookmarkStart w:id="346" w:name="_GoBack"/>
      <w:bookmarkEnd w:id="346"/>
      <w:r>
        <w:t xml:space="preserve">her feelings of Team Click was </w:t>
      </w:r>
      <w:r>
        <w:lastRenderedPageBreak/>
        <w:t>analysed using the 1) post-Tournament, 2) pre- to post-Tournament, and 3) overall Tournament subsets (</w:t>
      </w:r>
      <w:commentRangeStart w:id="347"/>
      <w:r>
        <w:t xml:space="preserve">using </w:t>
      </w:r>
      <w:commentRangeEnd w:id="347"/>
      <w:r w:rsidR="0003631A">
        <w:rPr>
          <w:rStyle w:val="CommentReference"/>
        </w:rPr>
        <w:commentReference w:id="347"/>
      </w:r>
      <w:r>
        <w:t>the three-item Team Click Factor).</w:t>
      </w:r>
    </w:p>
    <w:p w14:paraId="72C3E8B0" w14:textId="324D0A99" w:rsidR="00CD6DAF" w:rsidRDefault="007C2C9C">
      <w:pPr>
        <w:ind w:firstLine="300"/>
      </w:pPr>
      <w:r>
        <w:t xml:space="preserve">Post-Tournament </w:t>
      </w:r>
      <w:commentRangeStart w:id="348"/>
      <w:del w:id="349" w:author="BT_SENRG" w:date="2017-12-25T03:44:00Z">
        <w:r w:rsidDel="00DA3DFA">
          <w:delText>A scatterplot depicting the relationship between Team Performance Expectations and Team Click in the post-Tournament survey data is shown in Figure  </w:delText>
        </w:r>
        <w:r w:rsidR="006D74C2" w:rsidDel="00DA3DFA">
          <w:fldChar w:fldCharType="begin"/>
        </w:r>
        <w:r w:rsidR="006D74C2" w:rsidDel="00DA3DFA">
          <w:delInstrText xml:space="preserve">REF BMfig_teamPerfClickBasicXY \* MERGEFORMAT </w:delInstrText>
        </w:r>
        <w:r w:rsidR="006D74C2" w:rsidDel="00DA3DFA">
          <w:fldChar w:fldCharType="separate"/>
        </w:r>
        <w:r w:rsidDel="00DA3DFA">
          <w:delText>?</w:delText>
        </w:r>
        <w:r w:rsidR="006D74C2" w:rsidDel="00DA3DFA">
          <w:fldChar w:fldCharType="end"/>
        </w:r>
        <w:r w:rsidDel="00DA3DFA">
          <w:delText xml:space="preserve">. </w:delText>
        </w:r>
      </w:del>
      <w:ins w:id="350" w:author="BT_SENRG" w:date="2017-12-25T03:42:00Z">
        <w:r w:rsidR="0003631A">
          <w:t>A scatter</w:t>
        </w:r>
      </w:ins>
      <w:del w:id="351" w:author="BT_SENRG" w:date="2017-12-25T03:42:00Z">
        <w:r w:rsidDel="0003631A">
          <w:delText>The</w:delText>
        </w:r>
      </w:del>
      <w:r>
        <w:t xml:space="preserve"> plot </w:t>
      </w:r>
      <w:ins w:id="352" w:author="BT_SENRG" w:date="2017-12-25T03:42:00Z">
        <w:r w:rsidR="0003631A">
          <w:t xml:space="preserve">(Figure X) </w:t>
        </w:r>
      </w:ins>
      <w:r>
        <w:t xml:space="preserve">indicates </w:t>
      </w:r>
      <w:ins w:id="353" w:author="BT_SENRG" w:date="2017-12-25T03:42:00Z">
        <w:r w:rsidR="0003631A">
          <w:t xml:space="preserve">that there was </w:t>
        </w:r>
      </w:ins>
      <w:r>
        <w:t xml:space="preserve">a strong positive relationship between Joint Action Success and </w:t>
      </w:r>
      <w:commentRangeStart w:id="354"/>
      <w:r>
        <w:t>Social Bonding</w:t>
      </w:r>
      <w:commentRangeEnd w:id="354"/>
      <w:r w:rsidR="00DA3DFA">
        <w:rPr>
          <w:rStyle w:val="CommentReference"/>
        </w:rPr>
        <w:commentReference w:id="354"/>
      </w:r>
      <w:r>
        <w:t>.</w:t>
      </w:r>
      <w:commentRangeEnd w:id="348"/>
      <w:r w:rsidR="00751093">
        <w:rPr>
          <w:rStyle w:val="CommentReference"/>
        </w:rPr>
        <w:commentReference w:id="348"/>
      </w:r>
    </w:p>
    <w:p w14:paraId="60C29F5F" w14:textId="77777777" w:rsidR="00CD6DAF" w:rsidRDefault="007C2C9C">
      <w:pPr>
        <w:pStyle w:val="Figure"/>
        <w:spacing w:before="240"/>
        <w:ind w:firstLine="300"/>
      </w:pPr>
      <w:r>
        <w:t xml:space="preserve"> </w:t>
      </w:r>
    </w:p>
    <w:p w14:paraId="2568EE08" w14:textId="77777777" w:rsidR="00CD6DAF" w:rsidRDefault="007C2C9C">
      <w:pPr>
        <w:pStyle w:val="centerpar"/>
      </w:pPr>
      <w:r>
        <w:t xml:space="preserve"> </w:t>
      </w:r>
    </w:p>
    <w:p w14:paraId="45807FAC" w14:textId="1AC10B23" w:rsidR="00CD6DAF" w:rsidRDefault="007C2C9C">
      <w:pPr>
        <w:pStyle w:val="Caption"/>
      </w:pPr>
      <w:r>
        <w:t xml:space="preserve">Figure </w:t>
      </w:r>
      <w:bookmarkStart w:id="355" w:name="BMfig_teamPerfClickBasicXY"/>
      <w:r>
        <w:t>5</w:t>
      </w:r>
      <w:bookmarkEnd w:id="355"/>
      <w:r>
        <w:t>: Team Performance Expectations predicts Team Click (n = 118)</w:t>
      </w:r>
      <w:r>
        <w:fldChar w:fldCharType="begin"/>
      </w:r>
      <w:r>
        <w:instrText>TC "5 Team Performance Expectations predicts Team Click (n = 118)" \f f</w:instrText>
      </w:r>
      <w:r>
        <w:fldChar w:fldCharType="end"/>
      </w:r>
      <w:ins w:id="356" w:author="BT_SENRG" w:date="2017-12-25T03:45:00Z">
        <w:r w:rsidR="00DA3DFA">
          <w:t xml:space="preserve"> &lt;as with previous graphs, include descriptive stats re: slope of line of best fit&gt;</w:t>
        </w:r>
      </w:ins>
    </w:p>
    <w:p w14:paraId="6DAED05C" w14:textId="79A9D8A0" w:rsidR="00CD6DAF" w:rsidRDefault="007C2C9C">
      <w:pPr>
        <w:spacing w:before="240"/>
        <w:ind w:firstLine="300"/>
      </w:pPr>
      <w:del w:id="357" w:author="BT_SENRG" w:date="2017-12-25T03:45:00Z">
        <w:r w:rsidDel="00DA3DFA">
          <w:delText xml:space="preserve">To assess the prediction that more positive violation of expectations around team performance correlates with higher levels of team click, the </w:delText>
        </w:r>
      </w:del>
      <w:ins w:id="358" w:author="BT_SENRG" w:date="2017-12-25T03:45:00Z">
        <w:r w:rsidR="00DA3DFA">
          <w:t xml:space="preserve">The </w:t>
        </w:r>
      </w:ins>
      <w:r>
        <w:t>following model was constructed</w:t>
      </w:r>
      <w:ins w:id="359" w:author="BT_SENRG" w:date="2017-12-25T03:45:00Z">
        <w:r w:rsidR="00DA3DFA">
          <w:t xml:space="preserve"> to assess the prediction that more positive violation of expectations around team performance correlates with higher levels of team click</w:t>
        </w:r>
      </w:ins>
      <w:r>
        <w:t>:</w:t>
      </w:r>
    </w:p>
    <w:p w14:paraId="667C4252" w14:textId="77777777" w:rsidR="00CD6DAF" w:rsidRDefault="007C2C9C">
      <w:pPr>
        <w:pStyle w:val="equationAlign"/>
        <w:tabs>
          <w:tab w:val="right" w:pos="3105"/>
          <w:tab w:val="left" w:pos="3450"/>
        </w:tabs>
      </w:pPr>
      <w:r>
        <w:tab/>
      </w:r>
      <w:r>
        <w:rPr>
          <w:i/>
          <w:iCs/>
        </w:rPr>
        <w:t>TeamClick</w:t>
      </w:r>
      <w:r>
        <w:t>=</w:t>
      </w:r>
      <w:r>
        <w:tab/>
      </w:r>
      <w:r>
        <w:rPr>
          <w:i/>
          <w:iCs/>
        </w:rPr>
        <w:t>TeamPerformanceExpectations</w:t>
      </w:r>
    </w:p>
    <w:p w14:paraId="48092904" w14:textId="77777777" w:rsidR="00CD6DAF" w:rsidRDefault="007C2C9C">
      <w:pPr>
        <w:pStyle w:val="equationAlign"/>
        <w:tabs>
          <w:tab w:val="right" w:pos="3105"/>
          <w:tab w:val="left" w:pos="3450"/>
        </w:tabs>
      </w:pPr>
      <w:r>
        <w:tab/>
      </w:r>
      <w:r>
        <w:tab/>
        <w:t>+</w:t>
      </w:r>
      <w:r>
        <w:rPr>
          <w:i/>
          <w:iCs/>
        </w:rPr>
        <w:t>IndividualPerformanceExpectations</w:t>
      </w:r>
    </w:p>
    <w:p w14:paraId="22776781"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59CA8CAA" w14:textId="77777777" w:rsidR="00CD6DAF" w:rsidRDefault="007C2C9C">
      <w:pPr>
        <w:pStyle w:val="equationAlign"/>
        <w:tabs>
          <w:tab w:val="right" w:pos="3105"/>
          <w:tab w:val="left" w:pos="3450"/>
        </w:tabs>
      </w:pPr>
      <w:r>
        <w:tab/>
      </w:r>
      <w:r>
        <w:tab/>
        <w:t>+</w:t>
      </w:r>
      <w:r>
        <w:rPr>
          <w:i/>
          <w:iCs/>
        </w:rPr>
        <w:t>Tournamentperformancemeasures</w:t>
      </w:r>
    </w:p>
    <w:p w14:paraId="4A833691" w14:textId="77777777" w:rsidR="00CD6DAF" w:rsidRDefault="007C2C9C">
      <w:pPr>
        <w:pStyle w:val="equationAlign"/>
        <w:tabs>
          <w:tab w:val="right" w:pos="3105"/>
          <w:tab w:val="left" w:pos="3450"/>
        </w:tabs>
      </w:pPr>
      <w:r>
        <w:tab/>
      </w:r>
    </w:p>
    <w:p w14:paraId="26D1263A" w14:textId="6A50B02F" w:rsidR="00CD6DAF" w:rsidRDefault="007C2C9C">
      <w:pPr>
        <w:ind w:firstLine="300"/>
      </w:pPr>
      <w:r>
        <w:t xml:space="preserve">Expectations around individual performance, objective and subjective competence, and Tournament performance measures were introduced to the model as controls (fixed effects), while team was introduced as a random (level 2) effect. </w:t>
      </w:r>
      <w:ins w:id="360" w:author="BT_SENRG" w:date="2017-12-25T03:49:00Z">
        <w:r w:rsidR="00751093">
          <w:t xml:space="preserve">There </w:t>
        </w:r>
      </w:ins>
      <w:del w:id="361" w:author="BT_SENRG" w:date="2017-12-25T03:49:00Z">
        <w:r w:rsidDel="00751093">
          <w:delText>Results of the model revealed</w:delText>
        </w:r>
      </w:del>
      <w:ins w:id="362" w:author="BT_SENRG" w:date="2017-12-25T03:49:00Z">
        <w:r w:rsidR="00751093">
          <w:t>was</w:t>
        </w:r>
      </w:ins>
      <w:r>
        <w:t xml:space="preserve"> a significant positive relationship between Team Performance Expectations and Team Click, β=.52 (95%</w:t>
      </w:r>
      <w:r>
        <w:rPr>
          <w:i/>
          <w:iCs/>
        </w:rPr>
        <w:t>CI</w:t>
      </w:r>
      <w:r>
        <w:t xml:space="preserve">=0.28,0.73), </w:t>
      </w:r>
      <w:r>
        <w:rPr>
          <w:i/>
          <w:iCs/>
        </w:rPr>
        <w:t>SE</w:t>
      </w:r>
      <w:r>
        <w:t xml:space="preserve">=0.12, </w:t>
      </w:r>
      <w:r>
        <w:rPr>
          <w:i/>
          <w:iCs/>
        </w:rPr>
        <w:t>t</w:t>
      </w:r>
      <w:r>
        <w:t xml:space="preserve">(4.23)=4.23,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)=.56</w:instrText>
      </w:r>
      <w:r>
        <w:fldChar w:fldCharType="end"/>
      </w:r>
      <w:ins w:id="363" w:author="BT_SENRG" w:date="2017-12-25T03:46:00Z">
        <w:r w:rsidR="00751093">
          <w:t xml:space="preserve"> &lt;insert reference to figure here&gt;</w:t>
        </w:r>
      </w:ins>
      <w:r>
        <w:t xml:space="preserve">. All other fixed effects did not significantly predict team click, but did improve the model fit, as indicated by the reduced AIC and increased marginal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value (see Appendix Table  </w:t>
      </w:r>
      <w:fldSimple w:instr="REF BMtab_MLM1bteamExpectationsClick \* MERGEFORMAT ">
        <w:r>
          <w:t>?</w:t>
        </w:r>
      </w:fldSimple>
      <w:r>
        <w:t xml:space="preserve"> for the various iterations of the model). Model residuals were normally distributed around zero (</w:t>
      </w:r>
      <w:r>
        <w:rPr>
          <w:i/>
          <w:iCs/>
        </w:rPr>
        <w:t>W</w:t>
      </w:r>
      <w:r>
        <w:t>=</w:t>
      </w:r>
      <w:r w:rsidRPr="00751093">
        <w:rPr>
          <w:highlight w:val="yellow"/>
          <w:rPrChange w:id="364" w:author="BT_SENRG" w:date="2017-12-25T03:49:00Z">
            <w:rPr/>
          </w:rPrChange>
        </w:rPr>
        <w:t>0</w:t>
      </w:r>
      <w:r>
        <w:t>.98,</w:t>
      </w:r>
      <w:r>
        <w:rPr>
          <w:i/>
          <w:iCs/>
        </w:rPr>
        <w:t>p</w:t>
      </w:r>
      <w:r>
        <w:t>=.30), and individual cases had low influence on the model (Cook’s Distances all &lt; .25, see Appendix  </w:t>
      </w:r>
      <w:fldSimple w:instr="REF BMapp5_tournamentSurvey \* MERGEFORMAT ">
        <w:r>
          <w:t>?</w:t>
        </w:r>
      </w:fldSimple>
      <w:r>
        <w:t xml:space="preserve"> Figure  </w:t>
      </w:r>
      <w:fldSimple w:instr="REF BMfig_MLM1bAssumptions \* MERGEFORMAT ">
        <w:r>
          <w:t>?</w:t>
        </w:r>
      </w:fldSimple>
      <w:r>
        <w:t xml:space="preserve">). These results provide support for the prediction that more positive violations of expectations around team performance predict higher feelings of </w:t>
      </w:r>
      <w:ins w:id="365" w:author="BT_SENRG" w:date="2017-12-25T03:50:00Z">
        <w:r w:rsidR="00751093">
          <w:t>T</w:t>
        </w:r>
      </w:ins>
      <w:del w:id="366" w:author="BT_SENRG" w:date="2017-12-25T03:50:00Z">
        <w:r w:rsidDel="00751093">
          <w:delText>t</w:delText>
        </w:r>
      </w:del>
      <w:r>
        <w:t xml:space="preserve">eam </w:t>
      </w:r>
      <w:ins w:id="367" w:author="BT_SENRG" w:date="2017-12-25T03:50:00Z">
        <w:r w:rsidR="00751093">
          <w:t>C</w:t>
        </w:r>
      </w:ins>
      <w:del w:id="368" w:author="BT_SENRG" w:date="2017-12-25T03:50:00Z">
        <w:r w:rsidDel="00751093">
          <w:delText>c</w:delText>
        </w:r>
      </w:del>
      <w:r>
        <w:t xml:space="preserve">lick. </w:t>
      </w:r>
      <w:commentRangeStart w:id="369"/>
      <w:r>
        <w:t>The slope of the linear model is included in scatterplot  </w:t>
      </w:r>
      <w:commentRangeEnd w:id="369"/>
      <w:r w:rsidR="00751093">
        <w:rPr>
          <w:rStyle w:val="CommentReference"/>
        </w:rPr>
        <w:commentReference w:id="369"/>
      </w:r>
    </w:p>
    <w:p w14:paraId="40B458D6" w14:textId="77777777" w:rsidR="00CD6DAF" w:rsidRDefault="007C2C9C">
      <w:pPr>
        <w:pStyle w:val="Figure"/>
        <w:spacing w:before="240"/>
        <w:ind w:firstLine="300"/>
      </w:pPr>
      <w:r>
        <w:t xml:space="preserve"> </w:t>
      </w:r>
    </w:p>
    <w:p w14:paraId="61C0D472" w14:textId="77777777" w:rsidR="00CD6DAF" w:rsidRDefault="007C2C9C">
      <w:pPr>
        <w:pStyle w:val="centerpar"/>
      </w:pPr>
      <w:r>
        <w:t xml:space="preserve"> </w:t>
      </w:r>
    </w:p>
    <w:p w14:paraId="3DA2F6ED" w14:textId="77777777" w:rsidR="00CD6DAF" w:rsidRDefault="007C2C9C">
      <w:pPr>
        <w:pStyle w:val="Caption"/>
      </w:pPr>
      <w:r>
        <w:t xml:space="preserve">Figure </w:t>
      </w:r>
      <w:bookmarkStart w:id="370" w:name="BMfig_teamPerfClickModelSlope"/>
      <w:r>
        <w:t>6</w:t>
      </w:r>
      <w:bookmarkEnd w:id="370"/>
      <w:r>
        <w:t>: Team Performance Expectations predicts Team Click. The blue slope is the original line of best fit, the red slope has been adjusted according to the predictions of the linear model.</w:t>
      </w:r>
      <w:r>
        <w:fldChar w:fldCharType="begin"/>
      </w:r>
      <w:r>
        <w:instrText>TC "6 Team Performance Expectations predicts Team Click. The blue slope is the original line of best fit, the red slope has been adjusted according to the predictions of the linear model." \f f</w:instrText>
      </w:r>
      <w:r>
        <w:fldChar w:fldCharType="end"/>
      </w:r>
    </w:p>
    <w:p w14:paraId="2FE7AFF3" w14:textId="7851C3F5" w:rsidR="00CD6DAF" w:rsidDel="001F649A" w:rsidRDefault="007C2C9C">
      <w:pPr>
        <w:spacing w:before="240"/>
        <w:ind w:firstLine="300"/>
        <w:rPr>
          <w:del w:id="371" w:author="BT_SENRG" w:date="2017-12-25T03:55:00Z"/>
        </w:rPr>
      </w:pPr>
      <w:r>
        <w:lastRenderedPageBreak/>
        <w:t>Pre- to Post-Tournament change Given that</w:t>
      </w:r>
      <w:ins w:id="372" w:author="BT_SENRG" w:date="2017-12-25T03:53:00Z">
        <w:r w:rsidR="00486C86">
          <w:t xml:space="preserve"> in the pre-Tournament survey</w:t>
        </w:r>
      </w:ins>
      <w:r>
        <w:t xml:space="preserve"> the item measuring </w:t>
      </w:r>
      <w:ins w:id="373" w:author="BT_SENRG" w:date="2017-12-25T03:53:00Z">
        <w:r w:rsidR="005F4084">
          <w:t>a</w:t>
        </w:r>
      </w:ins>
      <w:del w:id="374" w:author="BT_SENRG" w:date="2017-12-25T03:53:00Z">
        <w:r w:rsidDel="005F4084">
          <w:delText>A</w:delText>
        </w:r>
      </w:del>
      <w:r>
        <w:t>thlete</w:t>
      </w:r>
      <w:ins w:id="375" w:author="BT_SENRG" w:date="2017-12-25T03:53:00Z">
        <w:r w:rsidR="005F4084">
          <w:t>’s</w:t>
        </w:r>
      </w:ins>
      <w:r>
        <w:t xml:space="preserve"> </w:t>
      </w:r>
      <w:commentRangeStart w:id="376"/>
      <w:r>
        <w:t xml:space="preserve">perceptions of overall team performance </w:t>
      </w:r>
      <w:del w:id="377" w:author="BT_SENRG" w:date="2017-12-25T03:53:00Z">
        <w:r w:rsidDel="00486C86">
          <w:delText xml:space="preserve">in the pre-Tournament survey </w:delText>
        </w:r>
      </w:del>
      <w:r>
        <w:t xml:space="preserve">was not framed in terms of expectation violation (but instead in terms of more or less “good” or “poor”), </w:t>
      </w:r>
      <w:commentRangeEnd w:id="376"/>
      <w:r w:rsidR="00486C86">
        <w:rPr>
          <w:rStyle w:val="CommentReference"/>
        </w:rPr>
        <w:commentReference w:id="376"/>
      </w:r>
      <w:r>
        <w:t xml:space="preserve">it was not possible to directly compare the pre- and post-Tournament measures. Instead, the post-Tournament measure of Team Performance Expectation violation was analysed in terms of its relationship to a change in feelings of team click between pre- and post-Tournament measurements. Did more positive violations of team performance expectations following the Tournament predict an increase in feelings of </w:t>
      </w:r>
      <w:ins w:id="378" w:author="BT_SENRG" w:date="2017-12-25T03:54:00Z">
        <w:r w:rsidR="001F649A">
          <w:t>T</w:t>
        </w:r>
      </w:ins>
      <w:del w:id="379" w:author="BT_SENRG" w:date="2017-12-25T03:54:00Z">
        <w:r w:rsidDel="001F649A">
          <w:delText>t</w:delText>
        </w:r>
      </w:del>
      <w:r>
        <w:t xml:space="preserve">eam </w:t>
      </w:r>
      <w:ins w:id="380" w:author="BT_SENRG" w:date="2017-12-25T03:54:00Z">
        <w:r w:rsidR="001F649A">
          <w:t>C</w:t>
        </w:r>
      </w:ins>
      <w:del w:id="381" w:author="BT_SENRG" w:date="2017-12-25T03:54:00Z">
        <w:r w:rsidDel="001F649A">
          <w:delText>c</w:delText>
        </w:r>
      </w:del>
      <w:r>
        <w:t>lick? A scatterplot depicting the relationship between Team Performance Expectations and change in Team Click is shown in Figure  </w:t>
      </w:r>
      <w:fldSimple w:instr="REF BMfig_teamPerfClickDeltaBasicXY \* MERGEFORMAT ">
        <w:r>
          <w:t>?</w:t>
        </w:r>
      </w:fldSimple>
      <w:r>
        <w:t xml:space="preserve">. The plot indicates a positive (albeit </w:t>
      </w:r>
      <w:commentRangeStart w:id="382"/>
      <w:r>
        <w:t xml:space="preserve">less pronounced) </w:t>
      </w:r>
      <w:commentRangeEnd w:id="382"/>
      <w:r w:rsidR="001F649A">
        <w:rPr>
          <w:rStyle w:val="CommentReference"/>
        </w:rPr>
        <w:commentReference w:id="382"/>
      </w:r>
      <w:r>
        <w:t>relationship between Team Performance Expectations and change in Team Click.</w:t>
      </w:r>
      <w:ins w:id="383" w:author="BT_SENRG" w:date="2017-12-25T03:55:00Z">
        <w:r w:rsidR="001F649A">
          <w:t xml:space="preserve"> </w:t>
        </w:r>
      </w:ins>
    </w:p>
    <w:p w14:paraId="6655CC8D" w14:textId="3123A5A8" w:rsidR="00CD6DAF" w:rsidRDefault="007C2C9C">
      <w:pPr>
        <w:spacing w:before="240"/>
        <w:ind w:firstLine="300"/>
        <w:pPrChange w:id="384" w:author="BT_SENRG" w:date="2017-12-25T03:55:00Z">
          <w:pPr>
            <w:ind w:firstLine="300"/>
          </w:pPr>
        </w:pPrChange>
      </w:pPr>
      <w:del w:id="385" w:author="BT_SENRG" w:date="2017-12-25T03:55:00Z">
        <w:r w:rsidDel="001F649A">
          <w:delText xml:space="preserve">The relationship between team performance relative to prior expectations (recorded post-Tournament) and Team Click was analysed using a linear mixed effects model. </w:delText>
        </w:r>
      </w:del>
      <w:r>
        <w:t xml:space="preserve">The </w:t>
      </w:r>
      <w:ins w:id="386" w:author="BT_SENRG" w:date="2017-12-25T03:55:00Z">
        <w:r w:rsidR="001F649A">
          <w:t xml:space="preserve">LMER </w:t>
        </w:r>
      </w:ins>
      <w:r>
        <w:t>model revealed a significant positive relationship between Team Performance Expectations and change in Team Click</w:t>
      </w:r>
      <w:ins w:id="387" w:author="BT_SENRG" w:date="2017-12-25T03:55:00Z">
        <w:r w:rsidR="001F649A">
          <w:t xml:space="preserve"> </w:t>
        </w:r>
        <w:commentRangeStart w:id="388"/>
        <w:r w:rsidR="001F649A">
          <w:t>(</w:t>
        </w:r>
      </w:ins>
      <w:del w:id="389" w:author="BT_SENRG" w:date="2017-12-25T03:55:00Z">
        <w:r w:rsidDel="001F649A">
          <w:delText xml:space="preserve">, </w:delText>
        </w:r>
      </w:del>
      <w:r>
        <w:t>β=.27 (95%</w:t>
      </w:r>
      <w:r>
        <w:rPr>
          <w:i/>
          <w:iCs/>
        </w:rPr>
        <w:t>CI</w:t>
      </w:r>
      <w:r>
        <w:t xml:space="preserve">=.05,.49), </w:t>
      </w:r>
      <w:r>
        <w:rPr>
          <w:i/>
          <w:iCs/>
        </w:rPr>
        <w:t>SE</w:t>
      </w:r>
      <w:r>
        <w:t xml:space="preserve">=0.11, </w:t>
      </w:r>
      <w:r>
        <w:rPr>
          <w:i/>
          <w:iCs/>
        </w:rPr>
        <w:t>t</w:t>
      </w:r>
      <w:r>
        <w:t xml:space="preserve">(32.97)=2.36, </w:t>
      </w:r>
      <w:r>
        <w:rPr>
          <w:i/>
          <w:iCs/>
        </w:rPr>
        <w:t>p</w:t>
      </w:r>
      <w:r>
        <w:t xml:space="preserve">=.02, </w:t>
      </w:r>
      <w:r>
        <w:fldChar w:fldCharType="begin"/>
      </w:r>
      <w:r>
        <w:instrText xml:space="preserve"> EQ </w:instrText>
      </w:r>
      <w:r>
        <w:rPr>
          <w:i/>
          <w:iCs/>
        </w:rPr>
        <w:instrText>marginalR</w:instrText>
      </w:r>
      <w:r>
        <w:instrText>\s\up5(</w:instrText>
      </w:r>
      <w:r>
        <w:rPr>
          <w:sz w:val="16"/>
          <w:szCs w:val="16"/>
        </w:rPr>
        <w:instrText>2</w:instrText>
      </w:r>
      <w:r>
        <w:instrText>)=.12</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)=.22</w:instrText>
      </w:r>
      <w:r>
        <w:fldChar w:fldCharType="end"/>
      </w:r>
      <w:ins w:id="390" w:author="BT_SENRG" w:date="2017-12-25T03:55:00Z">
        <w:r w:rsidR="001F649A">
          <w:t>)</w:t>
        </w:r>
      </w:ins>
      <w:r>
        <w:t xml:space="preserve">, </w:t>
      </w:r>
      <w:commentRangeEnd w:id="388"/>
      <w:r w:rsidR="001F649A">
        <w:rPr>
          <w:rStyle w:val="CommentReference"/>
        </w:rPr>
        <w:commentReference w:id="388"/>
      </w:r>
      <w:r>
        <w:t>indicating that athletes who were more positive about their appraisals of team performance following the Tournament on average experienced an increase in feelings of team click.</w:t>
      </w:r>
    </w:p>
    <w:p w14:paraId="04951DCF" w14:textId="50DA696E" w:rsidR="00CD6DAF" w:rsidRDefault="007C2C9C">
      <w:pPr>
        <w:ind w:firstLine="300"/>
      </w:pPr>
      <w:del w:id="391" w:author="BT_SENRG" w:date="2017-12-26T21:43:00Z">
        <w:r w:rsidDel="000E3B7C">
          <w:delText>Examination of</w:delText>
        </w:r>
      </w:del>
      <w:ins w:id="392" w:author="BT_SENRG" w:date="2017-12-26T21:43:00Z">
        <w:r w:rsidR="000E3B7C">
          <w:t>The</w:t>
        </w:r>
      </w:ins>
      <w:r>
        <w:t xml:space="preserve"> model residuals </w:t>
      </w:r>
      <w:del w:id="393" w:author="BT_SENRG" w:date="2017-12-26T21:43:00Z">
        <w:r w:rsidDel="000E3B7C">
          <w:delText xml:space="preserve">revealed that they </w:delText>
        </w:r>
      </w:del>
      <w:r>
        <w:t>were not normally distributed around zero (</w:t>
      </w:r>
      <w:r>
        <w:rPr>
          <w:i/>
          <w:iCs/>
        </w:rPr>
        <w:t>W</w:t>
      </w:r>
      <w:r>
        <w:t>=</w:t>
      </w:r>
      <w:r w:rsidRPr="001F649A">
        <w:rPr>
          <w:highlight w:val="yellow"/>
          <w:rPrChange w:id="394" w:author="BT_SENRG" w:date="2017-12-25T03:56:00Z">
            <w:rPr/>
          </w:rPrChange>
        </w:rPr>
        <w:t>0</w:t>
      </w:r>
      <w:r>
        <w:t>.95,</w:t>
      </w:r>
      <w:r>
        <w:rPr>
          <w:i/>
          <w:iCs/>
        </w:rPr>
        <w:t>p</w:t>
      </w:r>
      <w:r>
        <w:t>=.001), due to positive skew (.85) (see Appendix Figure  </w:t>
      </w:r>
      <w:fldSimple w:instr="REF BMfig_MLM21bAssumptions \* MERGEFORMAT ">
        <w:r>
          <w:t>?</w:t>
        </w:r>
      </w:fldSimple>
      <w:r>
        <w:t>). Non-normally distributed residuals are problematic as they may influence the model’s ability to generate accurate parameter estimates</w:t>
      </w:r>
      <w:del w:id="395" w:author="BT_SENRG" w:date="2017-12-25T03:56:00Z">
        <w:r w:rsidDel="001F649A">
          <w:delText xml:space="preserve"> </w:delText>
        </w:r>
      </w:del>
      <w:r>
        <w:t>. Two data manipulation techniques were considered in order to normalise residuals and therefore preserve the estimates of the model: exclusion of outliers and transformation of the outcome variable. Transformation of the outcome variables was the preferred method over outlier exclusion, due to the cost involved in removing observations that may be of potential theoretical relevance to the scientific investigation Rousseeuw2011. Nonetheless, for this first phase of analysis, both outlier exclusion and transformation manipulations of the data were performed and reported.</w:t>
      </w:r>
    </w:p>
    <w:p w14:paraId="67A546D8" w14:textId="33196364" w:rsidR="00CD6DAF" w:rsidRDefault="007C2C9C">
      <w:pPr>
        <w:ind w:firstLine="300"/>
      </w:pPr>
      <w:r>
        <w:t>Log-transformation of the outcome variable did not markedly improve the non-normality of residuals, (</w:t>
      </w:r>
      <w:r>
        <w:rPr>
          <w:i/>
          <w:iCs/>
        </w:rPr>
        <w:t>Shapiro</w:t>
      </w:r>
      <w:r>
        <w:t>−</w:t>
      </w:r>
      <w:r>
        <w:rPr>
          <w:i/>
          <w:iCs/>
        </w:rPr>
        <w:t>Wilk</w:t>
      </w:r>
      <w:r>
        <w:t>=0.96,</w:t>
      </w:r>
      <w:r>
        <w:rPr>
          <w:i/>
          <w:iCs/>
        </w:rPr>
        <w:t>p</w:t>
      </w:r>
      <w:r>
        <w:t>=.008). Instead, exclusion of outliers according to Tukey’s method (observations above and below 1.5x the Inter Quartile Range (IQR), see Tukey1977) improved the model fit such that residuals were normally distributed, (</w:t>
      </w:r>
      <w:r>
        <w:rPr>
          <w:i/>
          <w:iCs/>
        </w:rPr>
        <w:t>Shapiro</w:t>
      </w:r>
      <w:r>
        <w:t>−</w:t>
      </w:r>
      <w:r>
        <w:rPr>
          <w:i/>
          <w:iCs/>
        </w:rPr>
        <w:t>Wilk</w:t>
      </w:r>
      <w:r>
        <w:t>=0.99,</w:t>
      </w:r>
      <w:r>
        <w:rPr>
          <w:i/>
          <w:iCs/>
        </w:rPr>
        <w:t>p</w:t>
      </w:r>
      <w:r>
        <w:t>=.72), and individual cases had low influence on the model (Cook’s Distances all &lt; .10, see Appendix Figure  </w:t>
      </w:r>
      <w:fldSimple w:instr="REF BMfig_MLM21bOutAssumptions \* MERGEFORMAT ">
        <w:r>
          <w:t>?</w:t>
        </w:r>
      </w:fldSimple>
      <w:r>
        <w:t>). The adjusted model supported the original significant positive effect of Team Performance Expectations on Team Click, β=.36 (95%</w:t>
      </w:r>
      <w:r>
        <w:rPr>
          <w:i/>
          <w:iCs/>
        </w:rPr>
        <w:t>CI</w:t>
      </w:r>
      <w:r>
        <w:t xml:space="preserve">=.16,.55), </w:t>
      </w:r>
      <w:r>
        <w:rPr>
          <w:i/>
          <w:iCs/>
        </w:rPr>
        <w:t>SE</w:t>
      </w:r>
      <w:r>
        <w:t xml:space="preserve">=0.10, </w:t>
      </w:r>
      <w:r>
        <w:rPr>
          <w:i/>
          <w:iCs/>
        </w:rPr>
        <w:t>t</w:t>
      </w:r>
      <w:r>
        <w:t xml:space="preserve">(9.78)=3.66,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)=.16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)=.55</w:instrText>
      </w:r>
      <w:r>
        <w:fldChar w:fldCharType="end"/>
      </w:r>
      <w:r>
        <w:t>. See Appendix  </w:t>
      </w:r>
      <w:fldSimple w:instr="REF BMapp5_tournamentSurvey \* MERGEFORMAT ">
        <w:r>
          <w:t>?</w:t>
        </w:r>
      </w:fldSimple>
      <w:r>
        <w:t xml:space="preserve"> Table  </w:t>
      </w:r>
      <w:fldSimple w:instr="REF BMtab_MLM21bOutLogComparison \* MERGEFORMAT ">
        <w:r>
          <w:t>?</w:t>
        </w:r>
      </w:fldSimple>
      <w:r>
        <w:t xml:space="preserve"> for a comparison of adjusted models. These results confirm the prediction that those who experience more positive violations around team performance also experience </w:t>
      </w:r>
      <w:del w:id="396" w:author="BT_SENRG" w:date="2017-12-26T21:52:00Z">
        <w:r w:rsidDel="000841AC">
          <w:delText xml:space="preserve">an </w:delText>
        </w:r>
      </w:del>
      <w:r>
        <w:t>higher levels of Team Click—shown in this case by an increase in feelings of Team Click between pre- and post-Tournament measurements.</w:t>
      </w:r>
      <w:del w:id="397" w:author="BT_SENRG" w:date="2017-12-25T03:57:00Z">
        <w:r w:rsidDel="001F649A">
          <w:delText xml:space="preserve"> The slope of the adjusted model is included in the scatterplot of figure  </w:delText>
        </w:r>
        <w:r w:rsidR="006D74C2" w:rsidDel="001F649A">
          <w:fldChar w:fldCharType="begin"/>
        </w:r>
        <w:r w:rsidR="006D74C2" w:rsidDel="001F649A">
          <w:delInstrText xml:space="preserve">REF BMfig_teamPerfClickDeltaModelSlope \* MERGEFORMAT </w:delInstrText>
        </w:r>
        <w:r w:rsidR="006D74C2" w:rsidDel="001F649A">
          <w:fldChar w:fldCharType="separate"/>
        </w:r>
        <w:r w:rsidDel="001F649A">
          <w:delText>?</w:delText>
        </w:r>
        <w:r w:rsidR="006D74C2" w:rsidDel="001F649A">
          <w:fldChar w:fldCharType="end"/>
        </w:r>
        <w:r w:rsidDel="001F649A">
          <w:delText xml:space="preserve"> purposes of comparison</w:delText>
        </w:r>
      </w:del>
    </w:p>
    <w:p w14:paraId="4A9BB298" w14:textId="77777777" w:rsidR="00CD6DAF" w:rsidRDefault="007C2C9C">
      <w:pPr>
        <w:pStyle w:val="Figure"/>
        <w:spacing w:before="240"/>
        <w:ind w:firstLine="300"/>
      </w:pPr>
      <w:r>
        <w:t xml:space="preserve"> </w:t>
      </w:r>
    </w:p>
    <w:p w14:paraId="521F6129" w14:textId="77777777" w:rsidR="00CD6DAF" w:rsidRDefault="007C2C9C">
      <w:pPr>
        <w:pStyle w:val="centerpar"/>
      </w:pPr>
      <w:r>
        <w:t xml:space="preserve"> </w:t>
      </w:r>
    </w:p>
    <w:p w14:paraId="18DF49F9" w14:textId="77777777" w:rsidR="00CD6DAF" w:rsidRDefault="007C2C9C">
      <w:pPr>
        <w:pStyle w:val="Caption"/>
      </w:pPr>
      <w:r>
        <w:t xml:space="preserve">Figure </w:t>
      </w:r>
      <w:bookmarkStart w:id="398" w:name="BMfig_teamPerfClickDeltaModelSlope"/>
      <w:r>
        <w:t>7</w:t>
      </w:r>
      <w:bookmarkEnd w:id="398"/>
      <w:r>
        <w:t>: Team Performance Expectations predicts change in Team Click. The blue slope is the original line of best fit, the red slope has been adjusted according to the predictions of the linear model</w:t>
      </w:r>
      <w:r>
        <w:fldChar w:fldCharType="begin"/>
      </w:r>
      <w:r>
        <w:instrText>TC "7 Team Performance Expectations predicts change in Team Click. The blue slope is the original line of best fit, the red slope has been adjusted according to the predictions of the linear model" \f f</w:instrText>
      </w:r>
      <w:r>
        <w:fldChar w:fldCharType="end"/>
      </w:r>
    </w:p>
    <w:p w14:paraId="49259466" w14:textId="2F4B6FAB" w:rsidR="00CD6DAF" w:rsidRDefault="007C2C9C">
      <w:pPr>
        <w:spacing w:before="240"/>
        <w:ind w:firstLine="300"/>
      </w:pPr>
      <w:r>
        <w:lastRenderedPageBreak/>
        <w:t xml:space="preserve">Overall Tournament The overall relationship between Team Performance Expectations and Team Click was analysed using a subset of data that included observations from the two mid-Tournament surveys as well as the post-Tournament survey </w:t>
      </w:r>
      <w:commentRangeStart w:id="399"/>
      <w:r>
        <w:t xml:space="preserve">(Team Performance Expectation was not administered to athletes in the pre-Tournament survey). </w:t>
      </w:r>
      <w:commentRangeEnd w:id="399"/>
      <w:r w:rsidR="001F649A">
        <w:rPr>
          <w:rStyle w:val="CommentReference"/>
        </w:rPr>
        <w:commentReference w:id="399"/>
      </w:r>
      <w:ins w:id="400" w:author="BT_SENRG" w:date="2017-12-26T22:07:00Z">
        <w:r w:rsidR="00DB101E" w:rsidRPr="00DB101E">
          <w:t xml:space="preserve"> </w:t>
        </w:r>
        <w:r w:rsidR="00DB101E">
          <w:t xml:space="preserve">The three-item Team Click factor, consistent throughout all four surveys, was used in place of the six-item Team Click measure to analyse post- and pre- to post-Tournament subsets. </w:t>
        </w:r>
      </w:ins>
      <w:commentRangeStart w:id="401"/>
      <w:r>
        <w:t>A scatterplot depicting the relationship between Team Performance Expectations and Team Click is displayed in Figure  </w:t>
      </w:r>
      <w:fldSimple w:instr="REF BMfig_teamPerfClickOverallBasicXY \* MERGEFORMAT ">
        <w:r>
          <w:t>?</w:t>
        </w:r>
      </w:fldSimple>
      <w:r>
        <w:t xml:space="preserve"> </w:t>
      </w:r>
      <w:commentRangeEnd w:id="401"/>
      <w:r w:rsidR="00C741CA">
        <w:rPr>
          <w:rStyle w:val="CommentReference"/>
        </w:rPr>
        <w:commentReference w:id="401"/>
      </w:r>
      <w:del w:id="402" w:author="BT_SENRG" w:date="2017-12-26T22:07:00Z">
        <w:r w:rsidDel="00DB101E">
          <w:delText>The three-item Team Click factor, consistent throughout all four surveys, was used in place of the six-item Team Click measure used in the analysis of post- and pre- to post-Tournament subsets</w:delText>
        </w:r>
      </w:del>
    </w:p>
    <w:p w14:paraId="41BAD6B6" w14:textId="057687FC" w:rsidR="00CD6DAF" w:rsidRDefault="00C741CA">
      <w:pPr>
        <w:pStyle w:val="Figure"/>
        <w:tabs>
          <w:tab w:val="center" w:pos="3600"/>
          <w:tab w:val="left" w:pos="4103"/>
        </w:tabs>
        <w:spacing w:before="240"/>
        <w:ind w:firstLine="300"/>
        <w:jc w:val="left"/>
        <w:pPrChange w:id="403" w:author="BT_SENRG" w:date="2017-12-26T22:10:00Z">
          <w:pPr>
            <w:pStyle w:val="Figure"/>
            <w:spacing w:before="240"/>
            <w:ind w:firstLine="300"/>
          </w:pPr>
        </w:pPrChange>
      </w:pPr>
      <w:ins w:id="404" w:author="BT_SENRG" w:date="2017-12-26T22:10:00Z">
        <w:r>
          <w:tab/>
        </w:r>
      </w:ins>
      <w:r w:rsidR="007C2C9C">
        <w:t xml:space="preserve"> </w:t>
      </w:r>
      <w:ins w:id="405" w:author="BT_SENRG" w:date="2017-12-26T22:10:00Z">
        <w:r>
          <w:tab/>
        </w:r>
      </w:ins>
    </w:p>
    <w:p w14:paraId="37CBCCCC" w14:textId="77777777" w:rsidR="00CD6DAF" w:rsidRDefault="007C2C9C">
      <w:pPr>
        <w:pStyle w:val="centerpar"/>
      </w:pPr>
      <w:r>
        <w:t xml:space="preserve"> </w:t>
      </w:r>
    </w:p>
    <w:p w14:paraId="207C8F4B" w14:textId="77777777" w:rsidR="00CD6DAF" w:rsidRDefault="007C2C9C">
      <w:pPr>
        <w:pStyle w:val="Caption"/>
      </w:pPr>
      <w:r>
        <w:t xml:space="preserve">Figure </w:t>
      </w:r>
      <w:bookmarkStart w:id="406" w:name="BMfig_teamPerfClickOverallBasicXY"/>
      <w:r>
        <w:t>8</w:t>
      </w:r>
      <w:bookmarkEnd w:id="406"/>
      <w:r>
        <w:t>: Team Performance Expectations predicts Team Click in Overall Tournament subset</w:t>
      </w:r>
      <w:r>
        <w:fldChar w:fldCharType="begin"/>
      </w:r>
      <w:r>
        <w:instrText>TC "8 Team Performance Expectations predicts Team Click in Overall Tournament subset" \f f</w:instrText>
      </w:r>
      <w:r>
        <w:fldChar w:fldCharType="end"/>
      </w:r>
    </w:p>
    <w:p w14:paraId="6591FA46" w14:textId="77777777" w:rsidR="00CD6DAF" w:rsidRDefault="007C2C9C">
      <w:pPr>
        <w:spacing w:before="240"/>
        <w:ind w:firstLine="300"/>
      </w:pPr>
      <w:r>
        <w:t xml:space="preserve">A LMER model was used to predict the relationship between joint action and team click using the overall Tournament subset survey data. </w:t>
      </w:r>
      <w:commentRangeStart w:id="407"/>
      <w:r>
        <w:t>To account for multiple repeated measurements per athlete, athlete was included in the model as a random effect, in addition to the random effect of team. The model structure involved three hierarchical levels: individual observations (level 1) were nested within individual athletes (level 2), which were nested within teams (level 3).</w:t>
      </w:r>
      <w:commentRangeEnd w:id="407"/>
      <w:r w:rsidR="003676A2">
        <w:rPr>
          <w:rStyle w:val="CommentReference"/>
        </w:rPr>
        <w:commentReference w:id="407"/>
      </w:r>
    </w:p>
    <w:p w14:paraId="2C3B3AF4" w14:textId="77777777" w:rsidR="00CD6DAF" w:rsidRDefault="007C2C9C">
      <w:pPr>
        <w:pStyle w:val="equationAlign"/>
        <w:tabs>
          <w:tab w:val="right" w:pos="3105"/>
          <w:tab w:val="left" w:pos="3450"/>
        </w:tabs>
      </w:pPr>
      <w:r>
        <w:tab/>
      </w:r>
      <w:r>
        <w:rPr>
          <w:i/>
          <w:iCs/>
        </w:rPr>
        <w:t>TeamClick</w:t>
      </w:r>
      <w:r>
        <w:t>=</w:t>
      </w:r>
      <w:r>
        <w:tab/>
      </w:r>
      <w:r>
        <w:rPr>
          <w:i/>
          <w:iCs/>
        </w:rPr>
        <w:t>TeamPerformanceExpectations</w:t>
      </w:r>
    </w:p>
    <w:p w14:paraId="77516F37" w14:textId="77777777" w:rsidR="00CD6DAF" w:rsidRDefault="007C2C9C">
      <w:pPr>
        <w:pStyle w:val="equationAlign"/>
        <w:tabs>
          <w:tab w:val="right" w:pos="3105"/>
          <w:tab w:val="left" w:pos="3450"/>
        </w:tabs>
      </w:pPr>
      <w:r>
        <w:tab/>
      </w:r>
      <w:r>
        <w:tab/>
        <w:t>+</w:t>
      </w:r>
      <w:r>
        <w:rPr>
          <w:i/>
          <w:iCs/>
        </w:rPr>
        <w:t>IndividualPerformanceExpectations</w:t>
      </w:r>
    </w:p>
    <w:p w14:paraId="0A248340"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35CBE1E0" w14:textId="77777777" w:rsidR="00CD6DAF" w:rsidRDefault="007C2C9C">
      <w:pPr>
        <w:pStyle w:val="equationAlign"/>
        <w:tabs>
          <w:tab w:val="right" w:pos="3105"/>
          <w:tab w:val="left" w:pos="3450"/>
        </w:tabs>
      </w:pPr>
      <w:r>
        <w:tab/>
      </w:r>
      <w:r>
        <w:tab/>
        <w:t>+</w:t>
      </w:r>
      <w:r>
        <w:rPr>
          <w:i/>
          <w:iCs/>
        </w:rPr>
        <w:t>TournamentPerformanceMeasures</w:t>
      </w:r>
    </w:p>
    <w:p w14:paraId="69A52DFB" w14:textId="77777777" w:rsidR="00CD6DAF" w:rsidRDefault="007C2C9C">
      <w:pPr>
        <w:pStyle w:val="equationAlign"/>
        <w:tabs>
          <w:tab w:val="right" w:pos="3105"/>
          <w:tab w:val="left" w:pos="3450"/>
        </w:tabs>
      </w:pPr>
      <w:r>
        <w:tab/>
      </w:r>
    </w:p>
    <w:p w14:paraId="00E1EDB3" w14:textId="44275B64" w:rsidR="00CD6DAF" w:rsidRDefault="007C2C9C">
      <w:pPr>
        <w:spacing w:before="240"/>
        <w:ind w:firstLine="300"/>
      </w:pPr>
      <w:r>
        <w:t>The model revealed a significant relationship between team performance expectation violation and team click, β=.71 (95%</w:t>
      </w:r>
      <w:r>
        <w:rPr>
          <w:i/>
          <w:iCs/>
        </w:rPr>
        <w:t>CI</w:t>
      </w:r>
      <w:r>
        <w:t xml:space="preserve">=.0.62,.80), </w:t>
      </w:r>
      <w:r>
        <w:rPr>
          <w:i/>
          <w:iCs/>
        </w:rPr>
        <w:t>SE</w:t>
      </w:r>
      <w:r>
        <w:t xml:space="preserve">=.001, </w:t>
      </w:r>
      <w:r>
        <w:rPr>
          <w:i/>
          <w:iCs/>
        </w:rPr>
        <w:t>t</w:t>
      </w:r>
      <w:r>
        <w:t xml:space="preserve">(193.20)=16.29,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)=.63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)=.69</w:instrText>
      </w:r>
      <w:r>
        <w:fldChar w:fldCharType="end"/>
      </w:r>
      <w:r>
        <w:t xml:space="preserve">. The model also indicated that individual </w:t>
      </w:r>
      <w:commentRangeStart w:id="408"/>
      <w:r>
        <w:t xml:space="preserve">performance expectation violation </w:t>
      </w:r>
      <w:commentRangeEnd w:id="408"/>
      <w:r w:rsidR="001F649A">
        <w:rPr>
          <w:rStyle w:val="CommentReference"/>
        </w:rPr>
        <w:commentReference w:id="408"/>
      </w:r>
      <w:r>
        <w:t>significantly predicted team click, β=.004 (95%</w:t>
      </w:r>
      <w:r>
        <w:rPr>
          <w:i/>
          <w:iCs/>
        </w:rPr>
        <w:t>CI</w:t>
      </w:r>
      <w:r>
        <w:t xml:space="preserve">=.04,.20), </w:t>
      </w:r>
      <w:r>
        <w:rPr>
          <w:i/>
          <w:iCs/>
        </w:rPr>
        <w:t>SE</w:t>
      </w:r>
      <w:r>
        <w:t xml:space="preserve">=.04, </w:t>
      </w:r>
      <w:r>
        <w:rPr>
          <w:i/>
          <w:iCs/>
        </w:rPr>
        <w:t>t</w:t>
      </w:r>
      <w:r>
        <w:t xml:space="preserve">(311.7)=2.81, </w:t>
      </w:r>
      <w:r>
        <w:rPr>
          <w:i/>
          <w:iCs/>
        </w:rPr>
        <w:t>p</w:t>
      </w:r>
      <w:r>
        <w:t>&lt;.01, as did Subjective Competence, β=.08 (95%</w:t>
      </w:r>
      <w:r>
        <w:rPr>
          <w:i/>
          <w:iCs/>
        </w:rPr>
        <w:t>CI</w:t>
      </w:r>
      <w:r>
        <w:t xml:space="preserve">=.002,.15), </w:t>
      </w:r>
      <w:r>
        <w:rPr>
          <w:i/>
          <w:iCs/>
        </w:rPr>
        <w:t>SE</w:t>
      </w:r>
      <w:r>
        <w:t xml:space="preserve">=.04, </w:t>
      </w:r>
      <w:r>
        <w:rPr>
          <w:i/>
          <w:iCs/>
        </w:rPr>
        <w:t>t</w:t>
      </w:r>
      <w:r>
        <w:t xml:space="preserve">(292)=2.00, </w:t>
      </w:r>
      <w:r>
        <w:rPr>
          <w:i/>
          <w:iCs/>
        </w:rPr>
        <w:t>p</w:t>
      </w:r>
      <w:r>
        <w:t>=.02 (see Table  </w:t>
      </w:r>
      <w:fldSimple w:instr="REF BMtab_MLM31ateamPerfClickTournament \* MERGEFORMAT ">
        <w:r>
          <w:t>?</w:t>
        </w:r>
      </w:fldSimple>
      <w:r>
        <w:t xml:space="preserve"> for full description of results). The residuals of the model were normally distributed around zero, (</w:t>
      </w:r>
      <w:r>
        <w:rPr>
          <w:i/>
          <w:iCs/>
        </w:rPr>
        <w:t>W</w:t>
      </w:r>
      <w:r>
        <w:t>=0.99,</w:t>
      </w:r>
      <w:r>
        <w:rPr>
          <w:i/>
          <w:iCs/>
        </w:rPr>
        <w:t>p</w:t>
      </w:r>
      <w:r>
        <w:t>=.11), and individual cases had low influence on the model (Cook’s Distances all &lt; .05) (see Appendix  </w:t>
      </w:r>
      <w:fldSimple w:instr="REF BMapp5_tournamentSurvey \* MERGEFORMAT ">
        <w:r>
          <w:t>?</w:t>
        </w:r>
      </w:fldSimple>
      <w:r>
        <w:t xml:space="preserve"> Figure  </w:t>
      </w:r>
      <w:fldSimple w:instr="REF BMfig_MLM31aTeamPerfExpClick \* MERGEFORMAT ">
        <w:r>
          <w:t>?</w:t>
        </w:r>
      </w:fldSimple>
      <w:r>
        <w:t>). Results of the model suggest that, when controlling for individual performance, measures of objective and subjective competence, as well as Tournament performance outcomes, athletes whose expectations around team performance were more positively violated also experienced stronger feelings of team click. Overall, it also appears that more positive expectations about individual performance, and higher levels of self-reported technical competence predicted higher levels of team click.</w:t>
      </w:r>
      <w:del w:id="409" w:author="BT_SENRG" w:date="2017-12-25T03:59:00Z">
        <w:r w:rsidDel="00A50F67">
          <w:delText xml:space="preserve"> The slope of the LMER model is added to the scatter plot for comparison (see Figure  </w:delText>
        </w:r>
        <w:r w:rsidR="006D74C2" w:rsidDel="00A50F67">
          <w:fldChar w:fldCharType="begin"/>
        </w:r>
        <w:r w:rsidR="006D74C2" w:rsidDel="00A50F67">
          <w:delInstrText xml:space="preserve">REF BMfig_teamPerfClickOverallModelSlope \* MERGEFORMAT </w:delInstrText>
        </w:r>
        <w:r w:rsidR="006D74C2" w:rsidDel="00A50F67">
          <w:fldChar w:fldCharType="separate"/>
        </w:r>
        <w:r w:rsidDel="00A50F67">
          <w:delText>?</w:delText>
        </w:r>
        <w:r w:rsidR="006D74C2" w:rsidDel="00A50F67">
          <w:fldChar w:fldCharType="end"/>
        </w:r>
        <w:r w:rsidDel="00A50F67">
          <w:delText>).</w:delText>
        </w:r>
      </w:del>
    </w:p>
    <w:p w14:paraId="766894A3" w14:textId="77777777" w:rsidR="00CD6DAF" w:rsidRDefault="007C2C9C">
      <w:pPr>
        <w:pStyle w:val="Figure"/>
        <w:spacing w:before="240"/>
        <w:ind w:firstLine="300"/>
      </w:pPr>
      <w:r>
        <w:lastRenderedPageBreak/>
        <w:t xml:space="preserve"> </w:t>
      </w:r>
    </w:p>
    <w:p w14:paraId="251B1C4A" w14:textId="77777777" w:rsidR="00CD6DAF" w:rsidRDefault="007C2C9C">
      <w:pPr>
        <w:pStyle w:val="centerpar"/>
      </w:pPr>
      <w:r>
        <w:t xml:space="preserve"> </w:t>
      </w:r>
    </w:p>
    <w:p w14:paraId="1C1917A1" w14:textId="77777777" w:rsidR="00CD6DAF" w:rsidRDefault="007C2C9C">
      <w:pPr>
        <w:pStyle w:val="Caption"/>
      </w:pPr>
      <w:r>
        <w:t xml:space="preserve">Figure </w:t>
      </w:r>
      <w:bookmarkStart w:id="410" w:name="BMfig_teamPerfClickOverallModelSlope"/>
      <w:r>
        <w:t>9</w:t>
      </w:r>
      <w:bookmarkEnd w:id="410"/>
      <w:r>
        <w:t>: Team Performance Expectations predicts Team Click in Overall Tournament subset. The blue slope is the original line of best fit, the red slope has been adjusted according to the predictions of the linear model</w:t>
      </w:r>
      <w:r>
        <w:fldChar w:fldCharType="begin"/>
      </w:r>
      <w:r>
        <w:instrText>TC "9 Team Performance Expectations predicts Team Click in Overall Tournament subset. The blue slope is the original line of best fit, the red slope has been adjusted according to the predictions of the linear model" \f f</w:instrText>
      </w:r>
      <w:r>
        <w:fldChar w:fldCharType="end"/>
      </w:r>
    </w:p>
    <w:p w14:paraId="09AC3FAD" w14:textId="6098F71C" w:rsidR="00CD6DAF" w:rsidRDefault="007C2C9C">
      <w:pPr>
        <w:spacing w:before="240"/>
        <w:ind w:firstLine="300"/>
      </w:pPr>
      <w:r>
        <w:t>Prediction 1</w:t>
      </w:r>
      <w:del w:id="411" w:author="BT_SENRG" w:date="2017-12-25T04:02:00Z">
        <w:r w:rsidDel="000B0074">
          <w:delText>.</w:delText>
        </w:r>
      </w:del>
      <w:r>
        <w:t>b: Summary of results Results from the</w:t>
      </w:r>
      <w:ins w:id="412" w:author="BT_SENRG" w:date="2017-12-25T03:59:00Z">
        <w:r w:rsidR="00A50F67">
          <w:t xml:space="preserve"> above</w:t>
        </w:r>
      </w:ins>
      <w:r>
        <w:t xml:space="preserve"> analys</w:t>
      </w:r>
      <w:ins w:id="413" w:author="BT_SENRG" w:date="2017-12-25T03:59:00Z">
        <w:r w:rsidR="00A50F67">
          <w:t>e</w:t>
        </w:r>
      </w:ins>
      <w:del w:id="414" w:author="BT_SENRG" w:date="2017-12-25T03:59:00Z">
        <w:r w:rsidDel="00A50F67">
          <w:delText>i</w:delText>
        </w:r>
      </w:del>
      <w:r>
        <w:t>s</w:t>
      </w:r>
      <w:ins w:id="415" w:author="BT_SENRG" w:date="2017-12-25T03:59:00Z">
        <w:r w:rsidR="00A50F67">
          <w:t xml:space="preserve"> </w:t>
        </w:r>
      </w:ins>
      <w:del w:id="416" w:author="BT_SENRG" w:date="2017-12-25T03:59:00Z">
        <w:r w:rsidDel="00A50F67">
          <w:delText xml:space="preserve"> of Prediction 1.b </w:delText>
        </w:r>
      </w:del>
      <w:r>
        <w:t>suggest that following the Tournament, more positive violation of expectations surrounding team performance correlate with higher levels of self-reported team click. In addition, more positive violations of expectations following the Tournament are associated with an increase in feelings of Team Click between pre- and post-Tournament surveys, suggesting that athletes who perceived an increase in success of components of team performance also experienced an increase in feelings of team click. Finally, the positive relationship between Overall Tournament measures of team performance expectations and team click was also significant.</w:t>
      </w:r>
      <w:ins w:id="417" w:author="BT_SENRG" w:date="2017-12-25T04:00:00Z">
        <w:r w:rsidR="00A50F67">
          <w:t xml:space="preserve"> Collectively, these results support Prediction 1b.</w:t>
        </w:r>
      </w:ins>
    </w:p>
    <w:p w14:paraId="30138E90" w14:textId="77777777" w:rsidR="00CD6DAF" w:rsidRDefault="007C2C9C">
      <w:pPr>
        <w:pStyle w:val="Heading3"/>
        <w:widowControl/>
        <w:spacing w:before="120"/>
      </w:pPr>
      <w:r>
        <w:t>5.2  Prediction 1</w:t>
      </w:r>
      <w:del w:id="418" w:author="BT_SENRG" w:date="2017-12-25T04:00:00Z">
        <w:r w:rsidDel="00E72E14">
          <w:delText>.</w:delText>
        </w:r>
      </w:del>
      <w:r>
        <w:t>c: Joint Action Success predicts Team Click, moderated by Team Performance Expectations</w:t>
      </w:r>
    </w:p>
    <w:p w14:paraId="7951056C" w14:textId="1A2FE419" w:rsidR="00CD6DAF" w:rsidRDefault="007C2C9C">
      <w:pPr>
        <w:spacing w:before="60"/>
      </w:pPr>
      <w:r>
        <w:t xml:space="preserve">If both perceptions of success and positive violations of team performance expectations predict team click, do these two predictors interact to predict team click? Is team click higher for individuals whose perceived success in joint action was also a more positive violation of performance expectation? This possibility was tested by including the interaction term (Joint Action Success × Team Performance Expectations) in the LMER models used for the </w:t>
      </w:r>
      <w:ins w:id="419" w:author="BT_SENRG" w:date="2017-12-25T04:01:00Z">
        <w:r w:rsidR="00E72E14">
          <w:t xml:space="preserve">1) </w:t>
        </w:r>
      </w:ins>
      <w:r>
        <w:t>post-Tournament and</w:t>
      </w:r>
      <w:ins w:id="420" w:author="BT_SENRG" w:date="2017-12-25T04:01:00Z">
        <w:r w:rsidR="00E72E14">
          <w:t xml:space="preserve"> 2)</w:t>
        </w:r>
      </w:ins>
      <w:r>
        <w:t xml:space="preserve"> pre- to post-Tournament subsets as follows:</w:t>
      </w:r>
    </w:p>
    <w:p w14:paraId="3449FBA4" w14:textId="77777777" w:rsidR="00CD6DAF" w:rsidRDefault="007C2C9C">
      <w:pPr>
        <w:pStyle w:val="equationAlign"/>
        <w:tabs>
          <w:tab w:val="right" w:pos="3105"/>
          <w:tab w:val="left" w:pos="3450"/>
        </w:tabs>
      </w:pPr>
      <w:r>
        <w:tab/>
      </w:r>
      <w:r>
        <w:rPr>
          <w:i/>
          <w:iCs/>
        </w:rPr>
        <w:t>TeamClick</w:t>
      </w:r>
      <w:r>
        <w:t>=</w:t>
      </w:r>
      <w:r>
        <w:tab/>
      </w:r>
      <w:r>
        <w:rPr>
          <w:i/>
          <w:iCs/>
        </w:rPr>
        <w:t>JointActionSuccess</w:t>
      </w:r>
      <w:r>
        <w:t>×</w:t>
      </w:r>
      <w:r>
        <w:rPr>
          <w:i/>
          <w:iCs/>
        </w:rPr>
        <w:t>TeamPerformanceExpectations</w:t>
      </w:r>
    </w:p>
    <w:p w14:paraId="1547A2B7" w14:textId="77777777" w:rsidR="00CD6DAF" w:rsidRDefault="007C2C9C">
      <w:pPr>
        <w:pStyle w:val="equationAlign"/>
        <w:tabs>
          <w:tab w:val="right" w:pos="3105"/>
          <w:tab w:val="left" w:pos="3450"/>
        </w:tabs>
      </w:pPr>
      <w:r>
        <w:tab/>
      </w:r>
      <w:r>
        <w:tab/>
        <w:t>+</w:t>
      </w:r>
      <w:r>
        <w:rPr>
          <w:i/>
          <w:iCs/>
        </w:rPr>
        <w:t>IndividualPerformanceSuccess</w:t>
      </w:r>
    </w:p>
    <w:p w14:paraId="7839FBAD" w14:textId="77777777" w:rsidR="00CD6DAF" w:rsidRDefault="007C2C9C">
      <w:pPr>
        <w:pStyle w:val="equationAlign"/>
        <w:tabs>
          <w:tab w:val="right" w:pos="3105"/>
          <w:tab w:val="left" w:pos="3450"/>
        </w:tabs>
      </w:pPr>
      <w:r>
        <w:tab/>
      </w:r>
      <w:r>
        <w:tab/>
        <w:t>+</w:t>
      </w:r>
      <w:r>
        <w:rPr>
          <w:i/>
          <w:iCs/>
        </w:rPr>
        <w:t>IndividualPerformanceExpectations</w:t>
      </w:r>
    </w:p>
    <w:p w14:paraId="63791AB3"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380232CC" w14:textId="77777777" w:rsidR="00CD6DAF" w:rsidRDefault="007C2C9C">
      <w:pPr>
        <w:pStyle w:val="equationAlign"/>
        <w:tabs>
          <w:tab w:val="right" w:pos="3105"/>
          <w:tab w:val="left" w:pos="3450"/>
        </w:tabs>
      </w:pPr>
      <w:r>
        <w:tab/>
      </w:r>
      <w:r>
        <w:tab/>
        <w:t>+</w:t>
      </w:r>
      <w:r>
        <w:rPr>
          <w:i/>
          <w:iCs/>
        </w:rPr>
        <w:t>Tournamentperformancemeasures</w:t>
      </w:r>
    </w:p>
    <w:p w14:paraId="476399EB" w14:textId="77777777" w:rsidR="00CD6DAF" w:rsidRDefault="007C2C9C">
      <w:pPr>
        <w:pStyle w:val="equationAlign"/>
        <w:tabs>
          <w:tab w:val="right" w:pos="3105"/>
          <w:tab w:val="left" w:pos="3450"/>
        </w:tabs>
      </w:pPr>
      <w:r>
        <w:tab/>
      </w:r>
    </w:p>
    <w:p w14:paraId="5314B618" w14:textId="3A4E437D" w:rsidR="00CD6DAF" w:rsidRDefault="007C2C9C">
      <w:pPr>
        <w:pStyle w:val="Heading4"/>
        <w:widowControl/>
        <w:spacing w:before="360"/>
      </w:pPr>
      <w:r>
        <w:lastRenderedPageBreak/>
        <w:t xml:space="preserve">5.2.1  </w:t>
      </w:r>
      <w:ins w:id="421" w:author="BT_SENRG" w:date="2017-12-25T04:01:00Z">
        <w:r w:rsidR="00E72E14">
          <w:t>P</w:t>
        </w:r>
      </w:ins>
      <w:del w:id="422" w:author="BT_SENRG" w:date="2017-12-25T04:01:00Z">
        <w:r w:rsidDel="00E72E14">
          <w:delText>p</w:delText>
        </w:r>
      </w:del>
      <w:r>
        <w:t>ost-Tournamnet</w:t>
      </w:r>
    </w:p>
    <w:p w14:paraId="5C9A9BDF" w14:textId="7F759460" w:rsidR="00CD6DAF" w:rsidRDefault="007C2C9C">
      <w:pPr>
        <w:spacing w:before="60"/>
      </w:pPr>
      <w:r>
        <w:t xml:space="preserve">In the case of the post-Tournament subset, the inclusion of the interaction term failed to improve upon the fit of the previous model, judging by the relative goodness of fit, </w:t>
      </w:r>
      <w:r>
        <w:rPr>
          <w:i/>
          <w:iCs/>
        </w:rPr>
        <w:t>AIC</w:t>
      </w:r>
      <w:r>
        <w:t>(1.</w:t>
      </w:r>
      <w:r>
        <w:rPr>
          <w:i/>
          <w:iCs/>
        </w:rPr>
        <w:t>c</w:t>
      </w:r>
      <w:r>
        <w:t xml:space="preserve">)=217.91 compared to </w:t>
      </w:r>
      <w:r>
        <w:rPr>
          <w:i/>
          <w:iCs/>
        </w:rPr>
        <w:t>AIC</w:t>
      </w:r>
      <w:r>
        <w:t>(1.</w:t>
      </w:r>
      <w:r>
        <w:rPr>
          <w:i/>
          <w:iCs/>
        </w:rPr>
        <w:t>a</w:t>
      </w:r>
      <w:r>
        <w:t xml:space="preserve">)=209.48, </w:t>
      </w:r>
      <w:r>
        <w:rPr>
          <w:i/>
          <w:iCs/>
        </w:rPr>
        <w:t>SD</w:t>
      </w:r>
      <w:r>
        <w:t xml:space="preserve">=.52, </w:t>
      </w:r>
      <w:r>
        <w:fldChar w:fldCharType="begin"/>
      </w:r>
      <w:r>
        <w:instrText xml:space="preserve"> EQ χ\s\up5(</w:instrText>
      </w:r>
      <w:r>
        <w:rPr>
          <w:sz w:val="16"/>
          <w:szCs w:val="16"/>
        </w:rPr>
        <w:instrText>2</w:instrText>
      </w:r>
      <w:r>
        <w:instrText>)(18\,</w:instrText>
      </w:r>
      <w:r>
        <w:rPr>
          <w:i/>
          <w:iCs/>
        </w:rPr>
        <w:instrText>N</w:instrText>
      </w:r>
      <w:r>
        <w:instrText>=97)=3.56</w:instrText>
      </w:r>
      <w:r>
        <w:fldChar w:fldCharType="end"/>
      </w:r>
      <w:r>
        <w:t xml:space="preserve">, </w:t>
      </w:r>
      <w:r>
        <w:rPr>
          <w:i/>
          <w:iCs/>
        </w:rPr>
        <w:t>p</w:t>
      </w:r>
      <w:r>
        <w:t xml:space="preserve">=.74. </w:t>
      </w:r>
      <w:ins w:id="423" w:author="BT_SENRG" w:date="2017-12-25T04:01:00Z">
        <w:r w:rsidR="00E72E14">
          <w:t>T</w:t>
        </w:r>
      </w:ins>
      <w:del w:id="424" w:author="BT_SENRG" w:date="2017-12-25T04:01:00Z">
        <w:r w:rsidDel="00E72E14">
          <w:delText>Results revealed that t</w:delText>
        </w:r>
      </w:del>
      <w:r>
        <w:t>he</w:t>
      </w:r>
      <w:ins w:id="425" w:author="BT_SENRG" w:date="2017-12-25T04:01:00Z">
        <w:r w:rsidR="00E72E14">
          <w:t>re was no significant</w:t>
        </w:r>
      </w:ins>
      <w:r>
        <w:t xml:space="preserve"> interaction between Joint Action Success and Team Performance Expectations</w:t>
      </w:r>
      <w:del w:id="426" w:author="BT_SENRG" w:date="2017-12-25T04:02:00Z">
        <w:r w:rsidDel="00E72E14">
          <w:delText xml:space="preserve"> was not significant,</w:delText>
        </w:r>
      </w:del>
      <w:r>
        <w:t xml:space="preserve"> </w:t>
      </w:r>
      <w:ins w:id="427" w:author="BT_SENRG" w:date="2017-12-25T04:02:00Z">
        <w:r w:rsidR="00E72E14">
          <w:t>(</w:t>
        </w:r>
      </w:ins>
      <w:r>
        <w:t>β=.002 (95%</w:t>
      </w:r>
      <w:r>
        <w:rPr>
          <w:i/>
          <w:iCs/>
        </w:rPr>
        <w:t>CI</w:t>
      </w:r>
      <w:r>
        <w:t xml:space="preserve">=−0.0062,0.0063), </w:t>
      </w:r>
      <w:r>
        <w:rPr>
          <w:i/>
          <w:iCs/>
        </w:rPr>
        <w:t>SE</w:t>
      </w:r>
      <w:r>
        <w:t xml:space="preserve">=0.08, </w:t>
      </w:r>
      <w:r>
        <w:rPr>
          <w:i/>
          <w:iCs/>
        </w:rPr>
        <w:t>t</w:t>
      </w:r>
      <w:r>
        <w:t xml:space="preserve">(39.7)=.026, </w:t>
      </w:r>
      <w:r>
        <w:rPr>
          <w:i/>
          <w:iCs/>
        </w:rPr>
        <w:t>p</w:t>
      </w:r>
      <w:r>
        <w:t xml:space="preserve">=.98, </w:t>
      </w:r>
      <w:r>
        <w:fldChar w:fldCharType="begin"/>
      </w:r>
      <w:r>
        <w:instrText xml:space="preserve"> EQ </w:instrText>
      </w:r>
      <w:r>
        <w:rPr>
          <w:i/>
          <w:iCs/>
        </w:rPr>
        <w:instrText>marginalR</w:instrText>
      </w:r>
      <w:r>
        <w:instrText>\s\up5(</w:instrText>
      </w:r>
      <w:r>
        <w:rPr>
          <w:sz w:val="16"/>
          <w:szCs w:val="16"/>
        </w:rPr>
        <w:instrText>2</w:instrText>
      </w:r>
      <w:r>
        <w:instrText>)=.56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)=.65</w:instrText>
      </w:r>
      <w:r>
        <w:fldChar w:fldCharType="end"/>
      </w:r>
      <w:r>
        <w:t xml:space="preserve"> (see Appendix  </w:t>
      </w:r>
      <w:fldSimple w:instr="REF BMapp5_tournamentSurvey \* MERGEFORMAT ">
        <w:r>
          <w:t>?</w:t>
        </w:r>
      </w:fldSimple>
      <w:r>
        <w:t>, Table  </w:t>
      </w:r>
      <w:fldSimple w:instr="REF BMtab_MLM1cPerformanceClickInteraction \* MERGEFORMAT ">
        <w:r>
          <w:t>?</w:t>
        </w:r>
      </w:fldSimple>
      <w:r>
        <w:t>)</w:t>
      </w:r>
      <w:ins w:id="428" w:author="BT_SENRG" w:date="2017-12-25T04:02:00Z">
        <w:r w:rsidR="00E72E14">
          <w:t>)</w:t>
        </w:r>
      </w:ins>
      <w:r>
        <w:t>.</w:t>
      </w:r>
    </w:p>
    <w:p w14:paraId="325A9C18" w14:textId="77777777" w:rsidR="00CD6DAF" w:rsidRDefault="007C2C9C">
      <w:pPr>
        <w:pStyle w:val="Heading4"/>
        <w:widowControl/>
        <w:spacing w:before="120"/>
      </w:pPr>
      <w:r>
        <w:t>5.2.2  Pre- to Post-Tournament change</w:t>
      </w:r>
    </w:p>
    <w:p w14:paraId="592315A4" w14:textId="77777777" w:rsidR="00CD6DAF" w:rsidRDefault="007C2C9C">
      <w:pPr>
        <w:spacing w:before="60"/>
        <w:rPr>
          <w:ins w:id="429" w:author="BT_SENRG" w:date="2017-12-25T04:03:00Z"/>
        </w:rPr>
      </w:pPr>
      <w:r>
        <w:t>Introduction of the interaction effect of change in perceptions of joint action success and expectations around team performance on change in Team Click was not significant, β=.004 (95%</w:t>
      </w:r>
      <w:r>
        <w:rPr>
          <w:i/>
          <w:iCs/>
        </w:rPr>
        <w:t>CI</w:t>
      </w:r>
      <w:r>
        <w:t xml:space="preserve">=−.002,.01), </w:t>
      </w:r>
      <w:r>
        <w:rPr>
          <w:i/>
          <w:iCs/>
        </w:rPr>
        <w:t>SE</w:t>
      </w:r>
      <w:r>
        <w:t xml:space="preserve">=0.003, </w:t>
      </w:r>
      <w:r>
        <w:rPr>
          <w:i/>
          <w:iCs/>
        </w:rPr>
        <w:t>t</w:t>
      </w:r>
      <w:r>
        <w:t xml:space="preserve">(30.14)=1.42, </w:t>
      </w:r>
      <w:r>
        <w:rPr>
          <w:i/>
          <w:iCs/>
        </w:rPr>
        <w:t>p</w:t>
      </w:r>
      <w:r>
        <w:t xml:space="preserve">=.17,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)=.49</w:instrText>
      </w:r>
      <w:r>
        <w:fldChar w:fldCharType="end"/>
      </w:r>
      <w:r>
        <w:t xml:space="preserve">, and failed to improve the model fit, </w:t>
      </w:r>
      <w:r>
        <w:fldChar w:fldCharType="begin"/>
      </w:r>
      <w:r>
        <w:instrText xml:space="preserve"> EQ χ\s\up5(</w:instrText>
      </w:r>
      <w:r>
        <w:rPr>
          <w:sz w:val="16"/>
          <w:szCs w:val="16"/>
        </w:rPr>
        <w:instrText>2</w:instrText>
      </w:r>
      <w:r>
        <w:instrText>)=2.72</w:instrText>
      </w:r>
      <w:r>
        <w:fldChar w:fldCharType="end"/>
      </w:r>
      <w:r>
        <w:t xml:space="preserve">, </w:t>
      </w:r>
      <w:r>
        <w:rPr>
          <w:i/>
          <w:iCs/>
        </w:rPr>
        <w:t>p</w:t>
      </w:r>
      <w:r>
        <w:t>=.44 (see Table  </w:t>
      </w:r>
      <w:fldSimple w:instr="REF BMtab_MLM21ccTeamPerfExpcClickInt \* MERGEFORMAT ">
        <w:r>
          <w:t>?</w:t>
        </w:r>
      </w:fldSimple>
      <w:r>
        <w:t>). This result indicates that the extent to which team performance violations were more or less positive did not have an additive effect on the positive relationship between perceptions of Joint Action Success and Team Click.</w:t>
      </w:r>
    </w:p>
    <w:p w14:paraId="18D955AA" w14:textId="7B69ED49" w:rsidR="000B0074" w:rsidRDefault="000B0074">
      <w:pPr>
        <w:spacing w:before="60"/>
      </w:pPr>
    </w:p>
    <w:p w14:paraId="32021503" w14:textId="0D73E6D6" w:rsidR="00CD6DAF" w:rsidRDefault="007C2C9C">
      <w:pPr>
        <w:ind w:firstLine="300"/>
      </w:pPr>
      <w:r>
        <w:t>Prediction 1</w:t>
      </w:r>
      <w:del w:id="430" w:author="BT_SENRG" w:date="2017-12-25T04:02:00Z">
        <w:r w:rsidDel="000B0074">
          <w:delText>.</w:delText>
        </w:r>
      </w:del>
      <w:r>
        <w:t xml:space="preserve">c: Summary of results </w:t>
      </w:r>
      <w:del w:id="431" w:author="BT_SENRG" w:date="2017-12-25T04:13:00Z">
        <w:r w:rsidDel="00555C29">
          <w:delText xml:space="preserve">Results from the </w:delText>
        </w:r>
      </w:del>
      <w:ins w:id="432" w:author="BT_SENRG" w:date="2017-12-25T04:13:00Z">
        <w:r w:rsidR="00555C29">
          <w:t>A</w:t>
        </w:r>
      </w:ins>
      <w:del w:id="433" w:author="BT_SENRG" w:date="2017-12-25T04:13:00Z">
        <w:r w:rsidDel="00555C29">
          <w:delText>a</w:delText>
        </w:r>
      </w:del>
      <w:r>
        <w:t>nalysis of Prediction 1</w:t>
      </w:r>
      <w:del w:id="434" w:author="BT_SENRG" w:date="2017-12-25T04:13:00Z">
        <w:r w:rsidDel="00555C29">
          <w:delText>.</w:delText>
        </w:r>
      </w:del>
      <w:r>
        <w:t xml:space="preserve">c fail to provide evidence for an interaction effect of Joint Action Success and Team Performance Expectations on </w:t>
      </w:r>
      <w:commentRangeStart w:id="435"/>
      <w:r>
        <w:t>social bonding</w:t>
      </w:r>
      <w:commentRangeEnd w:id="435"/>
      <w:r w:rsidR="00555C29">
        <w:rPr>
          <w:rStyle w:val="CommentReference"/>
        </w:rPr>
        <w:commentReference w:id="435"/>
      </w:r>
      <w:r>
        <w:t>. These results suggest that the extent to which overall team performance is experienced as a violation of prior expectations does not have an additive effect on the relationship between perceptions of success in joint action and feelings of team click.</w:t>
      </w:r>
    </w:p>
    <w:p w14:paraId="14ECE52A" w14:textId="77777777" w:rsidR="00CD6DAF" w:rsidRDefault="007C2C9C">
      <w:pPr>
        <w:pStyle w:val="Heading3"/>
        <w:widowControl/>
        <w:spacing w:before="120"/>
      </w:pPr>
      <w:r>
        <w:t>5.3  Prediction 2: Team Click predicts Social Bonding</w:t>
      </w:r>
    </w:p>
    <w:p w14:paraId="5F204443" w14:textId="4A7F60F1" w:rsidR="00CD6DAF" w:rsidRDefault="007C2C9C">
      <w:pPr>
        <w:spacing w:before="60"/>
      </w:pPr>
      <w:r>
        <w:t xml:space="preserve">The second prediction of this study, that higher levels of team click will predict higher levels of social bonding </w:t>
      </w:r>
      <w:del w:id="436" w:author="BT_SENRG" w:date="2017-12-25T04:14:00Z">
        <w:r w:rsidDel="00555C29">
          <w:delText xml:space="preserve">is designed to </w:delText>
        </w:r>
      </w:del>
      <w:r>
        <w:t>test</w:t>
      </w:r>
      <w:ins w:id="437" w:author="BT_SENRG" w:date="2017-12-25T04:14:00Z">
        <w:r w:rsidR="00555C29">
          <w:t>s</w:t>
        </w:r>
      </w:ins>
      <w:r>
        <w:t xml:space="preserve"> the intuition that athletes will feel more bonded to the team and their teammates when they feel the “click” </w:t>
      </w:r>
      <w:ins w:id="438" w:author="BT_SENRG" w:date="2017-12-25T04:14:00Z">
        <w:r w:rsidR="00555C29">
          <w:t xml:space="preserve">of </w:t>
        </w:r>
      </w:ins>
      <w:r>
        <w:t xml:space="preserve">successful joint action. Prediction 2 was tested </w:t>
      </w:r>
      <w:del w:id="439" w:author="BT_SENRG" w:date="2017-12-25T04:14:00Z">
        <w:r w:rsidDel="00555C29">
          <w:delText xml:space="preserve">in </w:delText>
        </w:r>
      </w:del>
      <w:ins w:id="440" w:author="BT_SENRG" w:date="2017-12-25T04:14:00Z">
        <w:r w:rsidR="00555C29">
          <w:t xml:space="preserve">using </w:t>
        </w:r>
      </w:ins>
      <w:r>
        <w:t xml:space="preserve">the </w:t>
      </w:r>
      <w:ins w:id="441" w:author="BT_SENRG" w:date="2017-12-25T04:14:00Z">
        <w:r w:rsidR="00555C29">
          <w:t xml:space="preserve">1) </w:t>
        </w:r>
      </w:ins>
      <w:r>
        <w:t xml:space="preserve">post-Tournament, </w:t>
      </w:r>
      <w:ins w:id="442" w:author="BT_SENRG" w:date="2017-12-25T04:14:00Z">
        <w:r w:rsidR="00555C29">
          <w:t xml:space="preserve">2) </w:t>
        </w:r>
      </w:ins>
      <w:r>
        <w:t xml:space="preserve">pre- to post-Tournament, and </w:t>
      </w:r>
      <w:ins w:id="443" w:author="BT_SENRG" w:date="2017-12-25T04:14:00Z">
        <w:r w:rsidR="00555C29">
          <w:t xml:space="preserve">3) </w:t>
        </w:r>
      </w:ins>
      <w:r>
        <w:t>Overall Tournament survey subsets, using the following model:</w:t>
      </w:r>
    </w:p>
    <w:p w14:paraId="73E7AD88" w14:textId="77777777" w:rsidR="00CD6DAF" w:rsidRDefault="007C2C9C">
      <w:pPr>
        <w:pStyle w:val="equationAlign"/>
        <w:tabs>
          <w:tab w:val="right" w:pos="3105"/>
          <w:tab w:val="left" w:pos="3450"/>
        </w:tabs>
      </w:pPr>
      <w:r>
        <w:tab/>
      </w:r>
      <w:r>
        <w:rPr>
          <w:i/>
          <w:iCs/>
        </w:rPr>
        <w:t>SocialBonding</w:t>
      </w:r>
      <w:r>
        <w:t>=</w:t>
      </w:r>
      <w:r>
        <w:tab/>
      </w:r>
      <w:r>
        <w:rPr>
          <w:i/>
          <w:iCs/>
        </w:rPr>
        <w:t>TeamClick</w:t>
      </w:r>
    </w:p>
    <w:p w14:paraId="19F92987" w14:textId="77777777" w:rsidR="00CD6DAF" w:rsidRDefault="007C2C9C">
      <w:pPr>
        <w:pStyle w:val="equationAlign"/>
        <w:tabs>
          <w:tab w:val="right" w:pos="3105"/>
          <w:tab w:val="left" w:pos="3450"/>
        </w:tabs>
      </w:pPr>
      <w:r>
        <w:tab/>
      </w:r>
      <w:r>
        <w:tab/>
        <w:t>+</w:t>
      </w:r>
      <w:r>
        <w:rPr>
          <w:i/>
          <w:iCs/>
        </w:rPr>
        <w:t>ObjectiveCompetence</w:t>
      </w:r>
      <w:r>
        <w:t>+</w:t>
      </w:r>
      <w:r>
        <w:rPr>
          <w:i/>
          <w:iCs/>
        </w:rPr>
        <w:t>SubjectiveCompetence</w:t>
      </w:r>
    </w:p>
    <w:p w14:paraId="06BAE1E9" w14:textId="77777777" w:rsidR="00CD6DAF" w:rsidRDefault="007C2C9C">
      <w:pPr>
        <w:pStyle w:val="equationAlign"/>
        <w:tabs>
          <w:tab w:val="right" w:pos="3105"/>
          <w:tab w:val="left" w:pos="3450"/>
        </w:tabs>
      </w:pPr>
      <w:r>
        <w:tab/>
      </w:r>
      <w:r>
        <w:tab/>
        <w:t>+</w:t>
      </w:r>
      <w:r>
        <w:rPr>
          <w:i/>
          <w:iCs/>
        </w:rPr>
        <w:t>Tournamentperformancemeasures</w:t>
      </w:r>
    </w:p>
    <w:p w14:paraId="4A794E28" w14:textId="77777777" w:rsidR="00CD6DAF" w:rsidRDefault="007C2C9C">
      <w:pPr>
        <w:pStyle w:val="equationAlign"/>
        <w:tabs>
          <w:tab w:val="right" w:pos="3105"/>
          <w:tab w:val="left" w:pos="3450"/>
        </w:tabs>
      </w:pPr>
      <w:r>
        <w:tab/>
      </w:r>
    </w:p>
    <w:p w14:paraId="2AB83C4F" w14:textId="77777777" w:rsidR="00CD6DAF" w:rsidRDefault="007C2C9C">
      <w:pPr>
        <w:spacing w:before="240"/>
        <w:ind w:firstLine="300"/>
      </w:pPr>
      <w:r>
        <w:t>Post-Tournament The scatterplot in Figure  </w:t>
      </w:r>
      <w:fldSimple w:instr="REF BMfig_clickBondBasicXY \* MERGEFORMAT ">
        <w:r>
          <w:t>?</w:t>
        </w:r>
      </w:fldSimple>
      <w:r>
        <w:t xml:space="preserve"> depicts a strong relationship between Team Click and Social Bonding in the post-Tournament survey.</w:t>
      </w:r>
    </w:p>
    <w:p w14:paraId="78EE6C20" w14:textId="77777777" w:rsidR="00CD6DAF" w:rsidRDefault="007C2C9C">
      <w:pPr>
        <w:pStyle w:val="Figure"/>
        <w:spacing w:before="240"/>
        <w:ind w:firstLine="300"/>
      </w:pPr>
      <w:r>
        <w:t xml:space="preserve"> </w:t>
      </w:r>
    </w:p>
    <w:p w14:paraId="6DB70820" w14:textId="77777777" w:rsidR="00CD6DAF" w:rsidRDefault="007C2C9C">
      <w:pPr>
        <w:pStyle w:val="centerpar"/>
      </w:pPr>
      <w:r>
        <w:t xml:space="preserve"> </w:t>
      </w:r>
    </w:p>
    <w:p w14:paraId="21BFA13F" w14:textId="77777777" w:rsidR="00CD6DAF" w:rsidRDefault="007C2C9C">
      <w:pPr>
        <w:pStyle w:val="Caption"/>
      </w:pPr>
      <w:r>
        <w:lastRenderedPageBreak/>
        <w:t xml:space="preserve">Figure </w:t>
      </w:r>
      <w:bookmarkStart w:id="444" w:name="BMfig_clickBondBasicXY"/>
      <w:r>
        <w:t>10</w:t>
      </w:r>
      <w:bookmarkEnd w:id="444"/>
      <w:r>
        <w:t>: Team Click predicts Social Bonding in post-Tournament survey data</w:t>
      </w:r>
      <w:r>
        <w:fldChar w:fldCharType="begin"/>
      </w:r>
      <w:r>
        <w:instrText>TC "10 Team Click predicts Social Bonding in post-Tournament survey data" \f f</w:instrText>
      </w:r>
      <w:r>
        <w:fldChar w:fldCharType="end"/>
      </w:r>
    </w:p>
    <w:p w14:paraId="4F99BDD6" w14:textId="04BDF6C1" w:rsidR="00CD6DAF" w:rsidRDefault="007C2C9C">
      <w:pPr>
        <w:spacing w:before="240"/>
        <w:ind w:firstLine="300"/>
      </w:pPr>
      <w:r>
        <w:t>A LMER model with team included as a random effect and controlling for Tournament performance measures and objective and subjective competence, revealed a significant relationship between team click and social bonding, β=.67 (95%</w:t>
      </w:r>
      <w:r>
        <w:rPr>
          <w:i/>
          <w:iCs/>
        </w:rPr>
        <w:t>CI</w:t>
      </w:r>
      <w:r>
        <w:t xml:space="preserve">=.51,.84), </w:t>
      </w:r>
      <w:r>
        <w:rPr>
          <w:i/>
          <w:iCs/>
        </w:rPr>
        <w:t>SE</w:t>
      </w:r>
      <w:r>
        <w:t xml:space="preserve">=0.08, </w:t>
      </w:r>
      <w:r>
        <w:rPr>
          <w:i/>
          <w:iCs/>
        </w:rPr>
        <w:t>t</w:t>
      </w:r>
      <w:r>
        <w:t xml:space="preserve">(16.01)=8.22,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)=.51</w:instrText>
      </w:r>
      <w:r>
        <w:fldChar w:fldCharType="end"/>
      </w:r>
      <w:r>
        <w:t xml:space="preserve"> (see Table  </w:t>
      </w:r>
      <w:fldSimple w:instr="REF BMtab_MLM2aTeamClickBonding \* MERGEFORMAT ">
        <w:r>
          <w:t>?</w:t>
        </w:r>
      </w:fldSimple>
      <w:r>
        <w:t>). Model residuals were normally distributed around zero (</w:t>
      </w:r>
      <w:r>
        <w:rPr>
          <w:i/>
          <w:iCs/>
        </w:rPr>
        <w:t>W</w:t>
      </w:r>
      <w:r>
        <w:t>=0.98,</w:t>
      </w:r>
      <w:r>
        <w:rPr>
          <w:i/>
          <w:iCs/>
        </w:rPr>
        <w:t>p</w:t>
      </w:r>
      <w:r>
        <w:t xml:space="preserve">=.15), and individual cases had </w:t>
      </w:r>
      <w:del w:id="445" w:author="BT_SENRG" w:date="2017-12-25T04:20:00Z">
        <w:r w:rsidDel="00555C29">
          <w:delText xml:space="preserve">low </w:delText>
        </w:r>
      </w:del>
      <w:ins w:id="446" w:author="BT_SENRG" w:date="2017-12-25T04:20:00Z">
        <w:r w:rsidR="00555C29">
          <w:t xml:space="preserve">a small </w:t>
        </w:r>
      </w:ins>
      <w:r>
        <w:t>influence on the model (Cook’s Distances all &lt; .15, see Appendix  </w:t>
      </w:r>
      <w:fldSimple w:instr="REF BMapp5_tournamentSurvey \* MERGEFORMAT ">
        <w:r>
          <w:t>?</w:t>
        </w:r>
      </w:fldSimple>
      <w:r>
        <w:t xml:space="preserve"> Figure  </w:t>
      </w:r>
      <w:fldSimple w:instr="REF BMfig_MKM2aAssumptions \* MERGEFORMAT ">
        <w:r>
          <w:t>?</w:t>
        </w:r>
      </w:fldSimple>
      <w:r>
        <w:t xml:space="preserve"> for a full report of model assumptions). The model supported the prediction that higher levels of team click are associated with higher levels of social bonding. </w:t>
      </w:r>
      <w:del w:id="447" w:author="BT_SENRG" w:date="2017-12-25T04:20:00Z">
        <w:r w:rsidDel="0017559F">
          <w:delText>The slope of the model is added to scatterplot for comparison with the original line of best fit (see  </w:delText>
        </w:r>
        <w:r w:rsidR="006D74C2" w:rsidDel="0017559F">
          <w:fldChar w:fldCharType="begin"/>
        </w:r>
        <w:r w:rsidR="006D74C2" w:rsidDel="0017559F">
          <w:delInstrText xml:space="preserve">REF BMfig_clickBondModelSlope \* MERGEFORMAT </w:delInstrText>
        </w:r>
        <w:r w:rsidR="006D74C2" w:rsidDel="0017559F">
          <w:fldChar w:fldCharType="separate"/>
        </w:r>
        <w:r w:rsidDel="0017559F">
          <w:delText>?</w:delText>
        </w:r>
        <w:r w:rsidR="006D74C2" w:rsidDel="0017559F">
          <w:fldChar w:fldCharType="end"/>
        </w:r>
        <w:r w:rsidDel="0017559F">
          <w:delText>)</w:delText>
        </w:r>
      </w:del>
    </w:p>
    <w:p w14:paraId="58148D50" w14:textId="77777777" w:rsidR="00CD6DAF" w:rsidRDefault="007C2C9C">
      <w:pPr>
        <w:pStyle w:val="Figure"/>
        <w:spacing w:before="240"/>
        <w:ind w:firstLine="300"/>
      </w:pPr>
      <w:r>
        <w:t xml:space="preserve"> </w:t>
      </w:r>
    </w:p>
    <w:p w14:paraId="277E1659" w14:textId="77777777" w:rsidR="00CD6DAF" w:rsidRDefault="007C2C9C">
      <w:pPr>
        <w:pStyle w:val="centerpar"/>
      </w:pPr>
      <w:r>
        <w:t xml:space="preserve"> </w:t>
      </w:r>
    </w:p>
    <w:p w14:paraId="2B2C1778" w14:textId="77777777" w:rsidR="00CD6DAF" w:rsidRDefault="007C2C9C">
      <w:pPr>
        <w:pStyle w:val="Caption"/>
      </w:pPr>
      <w:r>
        <w:t xml:space="preserve">Figure </w:t>
      </w:r>
      <w:bookmarkStart w:id="448" w:name="BMfig_clickBondModelSlope"/>
      <w:r>
        <w:t>11</w:t>
      </w:r>
      <w:bookmarkEnd w:id="448"/>
      <w:r>
        <w:t>: Team Click predicts Social Bonding in post-Tournament survey data. The blue slope is the original line of best fit, the red slope has been adjusted according to the predictions of the linear model.</w:t>
      </w:r>
      <w:r>
        <w:fldChar w:fldCharType="begin"/>
      </w:r>
      <w:r>
        <w:instrText>TC "11 Team Click predicts Social Bonding in post-Tournament survey data. The blue slope is the original line of best fit, the red slope has been adjusted according to the predictions of the linear model." \f f</w:instrText>
      </w:r>
      <w:r>
        <w:fldChar w:fldCharType="end"/>
      </w:r>
    </w:p>
    <w:p w14:paraId="558D26D7" w14:textId="76E566B3" w:rsidR="00CD6DAF" w:rsidRDefault="007C2C9C">
      <w:pPr>
        <w:spacing w:before="240"/>
        <w:ind w:firstLine="300"/>
      </w:pPr>
      <w:r>
        <w:t xml:space="preserve">Pre- to Post-Tournament change To further test prediction 2, change in feelings of social bonding </w:t>
      </w:r>
      <w:del w:id="449" w:author="BT_SENRG" w:date="2017-12-25T04:20:00Z">
        <w:r w:rsidDel="0017559F">
          <w:delText xml:space="preserve">observed in Athletes </w:delText>
        </w:r>
      </w:del>
      <w:r>
        <w:t xml:space="preserve">pre- to post-Tournament was analysed as a function of change in feelings of Team Click. </w:t>
      </w:r>
      <w:commentRangeStart w:id="450"/>
      <w:r>
        <w:t>The scatterplot in Figure  </w:t>
      </w:r>
      <w:fldSimple w:instr="REF BMfig_clickBondDeltaBasicXY \* MERGEFORMAT ">
        <w:r>
          <w:t>?</w:t>
        </w:r>
      </w:fldSimple>
      <w:r>
        <w:t xml:space="preserve"> depicts a positive relationship between Change in Team Click and Change in Social Bonding.</w:t>
      </w:r>
    </w:p>
    <w:p w14:paraId="2317F48D" w14:textId="77777777" w:rsidR="00CD6DAF" w:rsidRDefault="007C2C9C">
      <w:pPr>
        <w:pStyle w:val="Figure"/>
        <w:spacing w:before="240"/>
        <w:ind w:firstLine="300"/>
      </w:pPr>
      <w:r>
        <w:t xml:space="preserve"> </w:t>
      </w:r>
    </w:p>
    <w:commentRangeEnd w:id="450"/>
    <w:p w14:paraId="690D9505" w14:textId="77777777" w:rsidR="00CD6DAF" w:rsidRDefault="0017559F">
      <w:pPr>
        <w:pStyle w:val="centerpar"/>
      </w:pPr>
      <w:r>
        <w:rPr>
          <w:rStyle w:val="CommentReference"/>
        </w:rPr>
        <w:commentReference w:id="450"/>
      </w:r>
      <w:r w:rsidR="007C2C9C">
        <w:t xml:space="preserve"> </w:t>
      </w:r>
    </w:p>
    <w:p w14:paraId="491ACBD0" w14:textId="77777777" w:rsidR="00CD6DAF" w:rsidRDefault="007C2C9C">
      <w:pPr>
        <w:pStyle w:val="Caption"/>
      </w:pPr>
      <w:r>
        <w:t xml:space="preserve">Figure </w:t>
      </w:r>
      <w:bookmarkStart w:id="451" w:name="BMfig_clickBondDeltaBasicXY"/>
      <w:r>
        <w:t>12</w:t>
      </w:r>
      <w:bookmarkEnd w:id="451"/>
      <w:r>
        <w:t>: Change in Team Click predicts Change in Social Bonding</w:t>
      </w:r>
      <w:r>
        <w:fldChar w:fldCharType="begin"/>
      </w:r>
      <w:r>
        <w:instrText>TC "12 Change in Team Click predicts Change in Social Bonding" \f f</w:instrText>
      </w:r>
      <w:r>
        <w:fldChar w:fldCharType="end"/>
      </w:r>
    </w:p>
    <w:p w14:paraId="2409D317" w14:textId="2E8D65DE" w:rsidR="00CD6DAF" w:rsidRDefault="007C2C9C">
      <w:pPr>
        <w:spacing w:before="240"/>
        <w:ind w:firstLine="300"/>
      </w:pPr>
      <w:r>
        <w:t>A LMER model revealed a significant positive effect of change in team click on change in social bonding, β=.40 (95%</w:t>
      </w:r>
      <w:r>
        <w:rPr>
          <w:i/>
          <w:iCs/>
        </w:rPr>
        <w:t>CI</w:t>
      </w:r>
      <w:r>
        <w:t xml:space="preserve">=.16,.64), </w:t>
      </w:r>
      <w:r>
        <w:rPr>
          <w:i/>
          <w:iCs/>
        </w:rPr>
        <w:t>SE</w:t>
      </w:r>
      <w:r>
        <w:t xml:space="preserve">=.12, </w:t>
      </w:r>
      <w:r>
        <w:rPr>
          <w:i/>
          <w:iCs/>
        </w:rPr>
        <w:t>t</w:t>
      </w:r>
      <w:r>
        <w:t xml:space="preserve">(7.02)=3.31, </w:t>
      </w:r>
      <w:r>
        <w:rPr>
          <w:i/>
          <w:iCs/>
        </w:rPr>
        <w:t>p</w:t>
      </w:r>
      <w:r>
        <w:t xml:space="preserve">=.01, </w:t>
      </w:r>
      <w:r>
        <w:fldChar w:fldCharType="begin"/>
      </w:r>
      <w:r>
        <w:instrText xml:space="preserve"> EQ </w:instrText>
      </w:r>
      <w:r>
        <w:rPr>
          <w:i/>
          <w:iCs/>
        </w:rPr>
        <w:instrText>marginalR</w:instrText>
      </w:r>
      <w:r>
        <w:instrText>\s\up5(</w:instrText>
      </w:r>
      <w:r>
        <w:rPr>
          <w:sz w:val="16"/>
          <w:szCs w:val="16"/>
        </w:rPr>
        <w:instrText>2</w:instrText>
      </w:r>
      <w:r>
        <w:instrText>)=.17</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)=.23</w:instrText>
      </w:r>
      <w:r>
        <w:fldChar w:fldCharType="end"/>
      </w:r>
      <w:r>
        <w:t xml:space="preserve"> (see Table  </w:t>
      </w:r>
      <w:fldSimple w:instr="REF BMtab_MLM22acClickcBonding \* MERGEFORMAT ">
        <w:r>
          <w:t>?</w:t>
        </w:r>
      </w:fldSimple>
      <w:r>
        <w:t xml:space="preserve"> for a full description of model estimates). Model residuals were normally distributed around zero (</w:t>
      </w:r>
      <w:r>
        <w:rPr>
          <w:i/>
          <w:iCs/>
        </w:rPr>
        <w:t>Shapiro</w:t>
      </w:r>
      <w:r>
        <w:t>−</w:t>
      </w:r>
      <w:r>
        <w:rPr>
          <w:i/>
          <w:iCs/>
        </w:rPr>
        <w:t>Wilk</w:t>
      </w:r>
      <w:r>
        <w:t>=0.98,</w:t>
      </w:r>
      <w:r>
        <w:rPr>
          <w:i/>
          <w:iCs/>
        </w:rPr>
        <w:t>p</w:t>
      </w:r>
      <w:r>
        <w:t>=.15). and individual cases had low influence on the model (Cook’s Distances all &lt; .6, see Appendix Figure  </w:t>
      </w:r>
      <w:fldSimple w:instr="REF BMfig_MLM22aAssumptions \* MERGEFORMAT ">
        <w:r>
          <w:t>?</w:t>
        </w:r>
      </w:fldSimple>
      <w:r>
        <w:t xml:space="preserve"> for details). This </w:t>
      </w:r>
      <w:del w:id="452" w:author="BT_SENRG" w:date="2017-12-25T04:22:00Z">
        <w:r w:rsidDel="0017559F">
          <w:delText xml:space="preserve">model </w:delText>
        </w:r>
      </w:del>
      <w:r>
        <w:t xml:space="preserve">suggests that athletes who experienced an increase in feelings of team click also experienced an increase in feelings of social bonding towards their team. </w:t>
      </w:r>
      <w:del w:id="453" w:author="BT_SENRG" w:date="2017-12-25T04:22:00Z">
        <w:r w:rsidDel="0017559F">
          <w:delText>The slope of the model is added to scatterplot for comparison with the original line of best fit (see  )</w:delText>
        </w:r>
      </w:del>
    </w:p>
    <w:p w14:paraId="27F3DBBE" w14:textId="77777777" w:rsidR="00CD6DAF" w:rsidRDefault="007C2C9C">
      <w:pPr>
        <w:pStyle w:val="Figure"/>
        <w:spacing w:before="240"/>
        <w:ind w:firstLine="300"/>
      </w:pPr>
      <w:r>
        <w:t xml:space="preserve"> </w:t>
      </w:r>
    </w:p>
    <w:p w14:paraId="5141DF50" w14:textId="77777777" w:rsidR="00CD6DAF" w:rsidRDefault="007C2C9C">
      <w:pPr>
        <w:pStyle w:val="centerpar"/>
      </w:pPr>
      <w:r>
        <w:t xml:space="preserve"> </w:t>
      </w:r>
    </w:p>
    <w:p w14:paraId="6720F15A" w14:textId="77777777" w:rsidR="00CD6DAF" w:rsidRDefault="007C2C9C">
      <w:pPr>
        <w:pStyle w:val="Caption"/>
      </w:pPr>
      <w:r>
        <w:t xml:space="preserve">Figure </w:t>
      </w:r>
      <w:bookmarkStart w:id="454" w:name="BMfig_clickBondDeltaModelSlope"/>
      <w:r>
        <w:t>13</w:t>
      </w:r>
      <w:bookmarkEnd w:id="454"/>
      <w:r>
        <w:t>: Change in Team Click predicts change in Social Bonding in the pre- to post-Tournament subset of survey data. The blue slope is the original line of best fit, the red slope has been adjusted according to the predictions of the linear model.</w:t>
      </w:r>
      <w:r>
        <w:fldChar w:fldCharType="begin"/>
      </w:r>
      <w:r>
        <w:instrText>TC "13 Change in Team Click predicts change in Social Bonding in the pre- to post-Tournament subset of survey data. The blue slope is the original line of best fit, the red slope has been adjusted according to the predictions of the linear model." \f f</w:instrText>
      </w:r>
      <w:r>
        <w:fldChar w:fldCharType="end"/>
      </w:r>
    </w:p>
    <w:p w14:paraId="75D7FC1C" w14:textId="1DEA2D27" w:rsidR="00CD6DAF" w:rsidRDefault="007C2C9C">
      <w:pPr>
        <w:spacing w:before="240"/>
        <w:ind w:firstLine="300"/>
      </w:pPr>
      <w:r>
        <w:lastRenderedPageBreak/>
        <w:t xml:space="preserve">Overall Tournament </w:t>
      </w:r>
      <w:del w:id="455" w:author="BT_SENRG" w:date="2017-12-25T04:22:00Z">
        <w:r w:rsidDel="0017559F">
          <w:delText xml:space="preserve">The </w:delText>
        </w:r>
      </w:del>
      <w:ins w:id="456" w:author="BT_SENRG" w:date="2017-12-25T04:23:00Z">
        <w:r w:rsidR="0017559F">
          <w:t xml:space="preserve">Analysis of the </w:t>
        </w:r>
      </w:ins>
      <w:del w:id="457" w:author="BT_SENRG" w:date="2017-12-25T04:23:00Z">
        <w:r w:rsidDel="0017559F">
          <w:delText>relationship between team click and social bonding</w:delText>
        </w:r>
      </w:del>
      <w:del w:id="458" w:author="BT_SENRG" w:date="2017-12-25T04:22:00Z">
        <w:r w:rsidDel="0017559F">
          <w:delText xml:space="preserve"> was tested </w:delText>
        </w:r>
      </w:del>
      <w:del w:id="459" w:author="BT_SENRG" w:date="2017-12-25T04:23:00Z">
        <w:r w:rsidDel="0017559F">
          <w:delText xml:space="preserve">in the </w:delText>
        </w:r>
      </w:del>
      <w:ins w:id="460" w:author="BT_SENRG" w:date="2017-12-25T04:23:00Z">
        <w:r w:rsidR="0017559F">
          <w:t>o</w:t>
        </w:r>
      </w:ins>
      <w:del w:id="461" w:author="BT_SENRG" w:date="2017-12-25T04:23:00Z">
        <w:r w:rsidDel="0017559F">
          <w:delText>O</w:delText>
        </w:r>
      </w:del>
      <w:r>
        <w:t>verall Tournament subset of survey responses</w:t>
      </w:r>
      <w:ins w:id="462" w:author="BT_SENRG" w:date="2017-12-25T04:22:00Z">
        <w:r w:rsidR="0017559F">
          <w:t xml:space="preserve"> revealed </w:t>
        </w:r>
      </w:ins>
      <w:del w:id="463" w:author="BT_SENRG" w:date="2017-12-25T04:22:00Z">
        <w:r w:rsidDel="0017559F">
          <w:delText>. The scatterplot in Figure  </w:delText>
        </w:r>
        <w:r w:rsidR="006D74C2" w:rsidDel="0017559F">
          <w:fldChar w:fldCharType="begin"/>
        </w:r>
        <w:r w:rsidR="006D74C2" w:rsidDel="0017559F">
          <w:delInstrText xml:space="preserve">REF BMfig_clickBondDeltaBasicXY \* MERGEFORMAT </w:delInstrText>
        </w:r>
        <w:r w:rsidR="006D74C2" w:rsidDel="0017559F">
          <w:fldChar w:fldCharType="separate"/>
        </w:r>
        <w:r w:rsidDel="0017559F">
          <w:delText>?</w:delText>
        </w:r>
        <w:r w:rsidR="006D74C2" w:rsidDel="0017559F">
          <w:fldChar w:fldCharType="end"/>
        </w:r>
        <w:r w:rsidDel="0017559F">
          <w:delText xml:space="preserve"> depicts </w:delText>
        </w:r>
      </w:del>
      <w:r>
        <w:t>a positive relationship between Change in Team Click and Change in Social Bonding</w:t>
      </w:r>
      <w:ins w:id="464" w:author="BT_SENRG" w:date="2017-12-25T04:23:00Z">
        <w:r w:rsidR="0017559F">
          <w:t xml:space="preserve"> &lt;insert stats&gt;</w:t>
        </w:r>
      </w:ins>
      <w:r>
        <w:t>.</w:t>
      </w:r>
    </w:p>
    <w:p w14:paraId="79EFA605" w14:textId="77777777" w:rsidR="00CD6DAF" w:rsidRDefault="007C2C9C">
      <w:pPr>
        <w:pStyle w:val="Figure"/>
        <w:spacing w:before="240"/>
        <w:ind w:firstLine="300"/>
      </w:pPr>
      <w:r>
        <w:t xml:space="preserve"> </w:t>
      </w:r>
    </w:p>
    <w:p w14:paraId="79C104B9" w14:textId="77777777" w:rsidR="00CD6DAF" w:rsidRDefault="007C2C9C">
      <w:pPr>
        <w:pStyle w:val="centerpar"/>
      </w:pPr>
      <w:r>
        <w:t xml:space="preserve"> </w:t>
      </w:r>
    </w:p>
    <w:p w14:paraId="7CDF3799" w14:textId="77777777" w:rsidR="00CD6DAF" w:rsidRDefault="007C2C9C">
      <w:pPr>
        <w:pStyle w:val="Caption"/>
      </w:pPr>
      <w:r>
        <w:t xml:space="preserve">Figure </w:t>
      </w:r>
      <w:bookmarkStart w:id="465" w:name="BMfig_clickBondOverallBasicXY"/>
      <w:r>
        <w:t>14</w:t>
      </w:r>
      <w:bookmarkEnd w:id="465"/>
      <w:r>
        <w:t>: Change in Team Click predicts Change in Social Bonding</w:t>
      </w:r>
      <w:r>
        <w:fldChar w:fldCharType="begin"/>
      </w:r>
      <w:r>
        <w:instrText>TC "14 Change in Team Click predicts Change in Social Bonding" \f f</w:instrText>
      </w:r>
      <w:r>
        <w:fldChar w:fldCharType="end"/>
      </w:r>
    </w:p>
    <w:p w14:paraId="1A64D54E" w14:textId="77777777" w:rsidR="00CD6DAF" w:rsidRDefault="007C2C9C">
      <w:pPr>
        <w:spacing w:before="240"/>
        <w:ind w:firstLine="300"/>
      </w:pPr>
      <w:r>
        <w:t>Controlling for measures of objective and subjective competence and Tournament performance, the model revealed a significant positive relationship between feelings of team click and feelings of social bonding, β=.64 (95%</w:t>
      </w:r>
      <w:r>
        <w:rPr>
          <w:i/>
          <w:iCs/>
        </w:rPr>
        <w:t>CI</w:t>
      </w:r>
      <w:r>
        <w:t xml:space="preserve">=.56,.74), </w:t>
      </w:r>
      <w:r>
        <w:rPr>
          <w:i/>
          <w:iCs/>
        </w:rPr>
        <w:t>SE</w:t>
      </w:r>
      <w:r>
        <w:t xml:space="preserve">=.05, </w:t>
      </w:r>
      <w:r>
        <w:rPr>
          <w:i/>
          <w:iCs/>
        </w:rPr>
        <w:t>t</w:t>
      </w:r>
      <w:r>
        <w:t xml:space="preserve">(87.4)=13.84,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)=.66</w:instrText>
      </w:r>
      <w:r>
        <w:fldChar w:fldCharType="end"/>
      </w:r>
      <w:r>
        <w:t xml:space="preserve"> (see Table  </w:t>
      </w:r>
      <w:fldSimple w:instr="REF BMtab_MLM31bclickBondingTournament \* MERGEFORMAT ">
        <w:r>
          <w:t>?</w:t>
        </w:r>
      </w:fldSimple>
      <w:r>
        <w:t xml:space="preserve"> for complete description of model estimates). Model residuals were not normally distributed around zero, (</w:t>
      </w:r>
      <w:r>
        <w:rPr>
          <w:i/>
          <w:iCs/>
        </w:rPr>
        <w:t>W</w:t>
      </w:r>
      <w:r>
        <w:t>=0.92,</w:t>
      </w:r>
      <w:r>
        <w:rPr>
          <w:i/>
          <w:iCs/>
        </w:rPr>
        <w:t>p</w:t>
      </w:r>
      <w:r>
        <w:t>&lt;.00001), owing to high negative skew (−1.24) and high kurtosis (5.12) (see Appendix  </w:t>
      </w:r>
      <w:fldSimple w:instr="REF BMapp5_tournamentSurvey \* MERGEFORMAT ">
        <w:r>
          <w:t>?</w:t>
        </w:r>
      </w:fldSimple>
      <w:r>
        <w:t xml:space="preserve"> Figure  </w:t>
      </w:r>
      <w:fldSimple w:instr="REF BMfig_MLM31bAssumptions \* MERGEFORMAT ">
        <w:r>
          <w:t>?</w:t>
        </w:r>
      </w:fldSimple>
      <w:r>
        <w:t>). Both log transformation (</w:t>
      </w:r>
      <w:r>
        <w:rPr>
          <w:i/>
          <w:iCs/>
        </w:rPr>
        <w:t>W</w:t>
      </w:r>
      <w:r>
        <w:t>=0.95,</w:t>
      </w:r>
      <w:r>
        <w:rPr>
          <w:i/>
          <w:iCs/>
        </w:rPr>
        <w:t>p</w:t>
      </w:r>
      <w:r>
        <w:t>&lt;.00001) and outlier removal (</w:t>
      </w:r>
      <w:r>
        <w:rPr>
          <w:i/>
          <w:iCs/>
        </w:rPr>
        <w:t>W</w:t>
      </w:r>
      <w:r>
        <w:t>=0.96,</w:t>
      </w:r>
      <w:r>
        <w:rPr>
          <w:i/>
          <w:iCs/>
        </w:rPr>
        <w:t>p</w:t>
      </w:r>
      <w:r>
        <w:t>&lt;.00001) procedures improved the model fit marginally, but not within the bounds of normality. To resolve this assumption violation, the outcome variable was first subjected to outlier-removal, and then subsequently log-transformed, which appeared to improve the distribution of residuals somewhat, (</w:t>
      </w:r>
      <w:r>
        <w:rPr>
          <w:i/>
          <w:iCs/>
        </w:rPr>
        <w:t>W</w:t>
      </w:r>
      <w:r>
        <w:t>=0.98,</w:t>
      </w:r>
      <w:r>
        <w:rPr>
          <w:i/>
          <w:iCs/>
        </w:rPr>
        <w:t>p</w:t>
      </w:r>
      <w:r>
        <w:t>=.0002, see Table  </w:t>
      </w:r>
      <w:fldSimple w:instr="REF BMMLM31bclickBondingTournamentModelComparison \* MERGEFORMAT ">
        <w:r>
          <w:t>?</w:t>
        </w:r>
      </w:fldSimple>
      <w:r>
        <w:t xml:space="preserve"> for adjusted model comparisons and Appendix Figure  </w:t>
      </w:r>
      <w:fldSimple w:instr="REF BMfig_MLM31bLogOutAssumptions \* MERGEFORMAT ">
        <w:r>
          <w:t>?</w:t>
        </w:r>
      </w:fldSimple>
      <w:r>
        <w:t xml:space="preserve"> for adjusted model residuals). The failure of this model to converge indicated that it was not a robust model from which to make statistical inferences.</w:t>
      </w:r>
    </w:p>
    <w:p w14:paraId="2957DA65" w14:textId="77777777" w:rsidR="00CD6DAF" w:rsidRDefault="007C2C9C">
      <w:pPr>
        <w:ind w:firstLine="300"/>
      </w:pPr>
      <w:r>
        <w:t xml:space="preserve">Summary of results </w:t>
      </w:r>
      <w:commentRangeStart w:id="466"/>
      <w:r>
        <w:t xml:space="preserve">Results from the analysis of Prediction </w:t>
      </w:r>
      <w:commentRangeStart w:id="467"/>
      <w:r>
        <w:t>1</w:t>
      </w:r>
      <w:del w:id="468" w:author="BT_SENRG" w:date="2017-12-25T04:24:00Z">
        <w:r w:rsidDel="0017559F">
          <w:delText>.</w:delText>
        </w:r>
      </w:del>
      <w:r>
        <w:t>b</w:t>
      </w:r>
      <w:commentRangeEnd w:id="467"/>
      <w:r w:rsidR="0017559F">
        <w:rPr>
          <w:rStyle w:val="CommentReference"/>
        </w:rPr>
        <w:commentReference w:id="467"/>
      </w:r>
      <w:r>
        <w:t xml:space="preserve"> suggest that following the Tournament, more positive violation of expectations surrounding team performance correlate with higher levels of self-reported team click. In addition, more positive violations of expectations following the Tournament are associated with an increase in feelings of Team Click between pre- and post-Tournament surveys, suggesting that athletes who perceived an increase in success of components of team performance also experienced an increase in feelings of team click. Finally, the positive relationship between Overall Tournament measures of team performance expectations and team click was also significant.</w:t>
      </w:r>
      <w:commentRangeEnd w:id="466"/>
      <w:r w:rsidR="0017559F">
        <w:rPr>
          <w:rStyle w:val="CommentReference"/>
        </w:rPr>
        <w:commentReference w:id="466"/>
      </w:r>
    </w:p>
    <w:p w14:paraId="2A620BFD" w14:textId="77777777" w:rsidR="00CD6DAF" w:rsidRDefault="007C2C9C">
      <w:pPr>
        <w:pStyle w:val="Heading3"/>
        <w:widowControl/>
        <w:spacing w:before="120"/>
      </w:pPr>
      <w:r>
        <w:t>5.4  Prediction 3: More positive perceptions of joint action success will predict higher levels of social bonding</w:t>
      </w:r>
    </w:p>
    <w:p w14:paraId="0E72C4B3" w14:textId="77777777" w:rsidR="00CD6DAF" w:rsidRDefault="007C2C9C">
      <w:pPr>
        <w:pStyle w:val="Heading4"/>
        <w:widowControl/>
        <w:spacing w:before="180"/>
      </w:pPr>
      <w:r>
        <w:t>5.4.1  Prediction 3</w:t>
      </w:r>
      <w:del w:id="469" w:author="BT_SENRG" w:date="2017-12-25T04:25:00Z">
        <w:r w:rsidDel="00034AC1">
          <w:delText>.</w:delText>
        </w:r>
      </w:del>
      <w:r>
        <w:t xml:space="preserve">a: More positive perceptions of technical components of team performance will predict higher levels of social bonding </w:t>
      </w:r>
    </w:p>
    <w:p w14:paraId="63F0CE0F" w14:textId="28FAF3C5" w:rsidR="00CD6DAF" w:rsidRDefault="007C2C9C">
      <w:pPr>
        <w:spacing w:before="60"/>
      </w:pPr>
      <w:r>
        <w:t xml:space="preserve">In light of evidence for significant relationships between perceptions of joint action success and team click, and feelings of team click and social bonding, the predicted direct relationship between joint action success and social bonding was assessed </w:t>
      </w:r>
      <w:del w:id="470" w:author="BT_SENRG" w:date="2017-12-28T01:39:00Z">
        <w:r w:rsidDel="00DF1FA0">
          <w:delText xml:space="preserve">in </w:delText>
        </w:r>
      </w:del>
      <w:ins w:id="471" w:author="BT_SENRG" w:date="2017-12-28T01:39:00Z">
        <w:r w:rsidR="00DF1FA0">
          <w:t xml:space="preserve">using </w:t>
        </w:r>
      </w:ins>
      <w:r>
        <w:t>the post-Tournament and pre- to post-Tournament survey subsets.</w:t>
      </w:r>
    </w:p>
    <w:p w14:paraId="281DF6C8" w14:textId="0361DDF2" w:rsidR="00CD6DAF" w:rsidRDefault="00034AC1">
      <w:pPr>
        <w:ind w:firstLine="300"/>
      </w:pPr>
      <w:ins w:id="472" w:author="BT_SENRG" w:date="2017-12-25T04:26:00Z">
        <w:r>
          <w:t>P</w:t>
        </w:r>
      </w:ins>
      <w:del w:id="473" w:author="BT_SENRG" w:date="2017-12-25T04:26:00Z">
        <w:r w:rsidR="007C2C9C" w:rsidDel="00034AC1">
          <w:delText>p</w:delText>
        </w:r>
      </w:del>
      <w:r w:rsidR="007C2C9C">
        <w:t xml:space="preserve">ost-Tournament </w:t>
      </w:r>
      <w:ins w:id="474" w:author="BT_SENRG" w:date="2017-12-25T04:26:00Z">
        <w:r>
          <w:t>There was a strong positive relationship between Joint Action Success and Social Bonding in the post-tournament data (insert stats, Figure X).</w:t>
        </w:r>
        <w:r w:rsidDel="00034AC1">
          <w:t xml:space="preserve"> </w:t>
        </w:r>
      </w:ins>
      <w:del w:id="475" w:author="BT_SENRG" w:date="2017-12-25T04:26:00Z">
        <w:r w:rsidR="007C2C9C" w:rsidDel="00034AC1">
          <w:delText>A scatterplot depicting the relationship between perceptions of components of team performance (Joint Action Success) and Social Bonding in the post-Tournament survey data is shown in Figure  </w:delText>
        </w:r>
        <w:r w:rsidR="006D74C2" w:rsidDel="00034AC1">
          <w:fldChar w:fldCharType="begin"/>
        </w:r>
        <w:r w:rsidR="006D74C2" w:rsidDel="00034AC1">
          <w:delInstrText xml:space="preserve">REF BMfig_jasClickBasicXY \* MERGEFORMAT </w:delInstrText>
        </w:r>
        <w:r w:rsidR="006D74C2" w:rsidDel="00034AC1">
          <w:fldChar w:fldCharType="separate"/>
        </w:r>
        <w:r w:rsidR="007C2C9C" w:rsidDel="00034AC1">
          <w:delText>?</w:delText>
        </w:r>
        <w:r w:rsidR="006D74C2" w:rsidDel="00034AC1">
          <w:fldChar w:fldCharType="end"/>
        </w:r>
        <w:r w:rsidR="007C2C9C" w:rsidDel="00034AC1">
          <w:delText>. The plot indicates a strong positive relationship between Joint Action Success and Social Bonding.</w:delText>
        </w:r>
      </w:del>
    </w:p>
    <w:p w14:paraId="20912EA0" w14:textId="77777777" w:rsidR="00CD6DAF" w:rsidRDefault="007C2C9C">
      <w:pPr>
        <w:ind w:firstLine="300"/>
        <w:pPrChange w:id="476" w:author="BT_SENRG" w:date="2017-12-25T04:26:00Z">
          <w:pPr>
            <w:pStyle w:val="Figure"/>
            <w:spacing w:before="240"/>
            <w:ind w:firstLine="300"/>
          </w:pPr>
        </w:pPrChange>
      </w:pPr>
      <w:r>
        <w:lastRenderedPageBreak/>
        <w:t xml:space="preserve"> </w:t>
      </w:r>
    </w:p>
    <w:p w14:paraId="7CB66D0A" w14:textId="77777777" w:rsidR="00CD6DAF" w:rsidRDefault="007C2C9C">
      <w:pPr>
        <w:pStyle w:val="centerpar"/>
      </w:pPr>
      <w:r>
        <w:t xml:space="preserve"> </w:t>
      </w:r>
    </w:p>
    <w:p w14:paraId="7D820C52" w14:textId="77777777" w:rsidR="00CD6DAF" w:rsidRDefault="007C2C9C">
      <w:pPr>
        <w:pStyle w:val="Caption"/>
      </w:pPr>
      <w:r>
        <w:t xml:space="preserve">Figure </w:t>
      </w:r>
      <w:bookmarkStart w:id="477" w:name="BMfig_jasBondBasicXY"/>
      <w:r>
        <w:t>15</w:t>
      </w:r>
      <w:bookmarkEnd w:id="477"/>
      <w:r>
        <w:t>: Joint Action Success predicts Social Bonding (post-Tournament)</w:t>
      </w:r>
      <w:r>
        <w:fldChar w:fldCharType="begin"/>
      </w:r>
      <w:r>
        <w:instrText>TC "15 Joint Action Success predicts Social Bonding (post-Tournament)" \f f</w:instrText>
      </w:r>
      <w:r>
        <w:fldChar w:fldCharType="end"/>
      </w:r>
    </w:p>
    <w:p w14:paraId="011F9104" w14:textId="355516BF" w:rsidR="00CD6DAF" w:rsidRDefault="00DF1FA0">
      <w:pPr>
        <w:spacing w:before="240"/>
        <w:ind w:firstLine="300"/>
      </w:pPr>
      <w:ins w:id="478" w:author="BT_SENRG" w:date="2017-12-28T01:40:00Z">
        <w:r>
          <w:t>When c</w:t>
        </w:r>
      </w:ins>
      <w:del w:id="479" w:author="BT_SENRG" w:date="2017-12-28T01:40:00Z">
        <w:r w:rsidR="007C2C9C" w:rsidDel="00DF1FA0">
          <w:delText>C</w:delText>
        </w:r>
      </w:del>
      <w:r w:rsidR="007C2C9C">
        <w:t xml:space="preserve">ontrolling for perceptions of success in individual performance, objective and subjective competence, and Tournament performance measures, </w:t>
      </w:r>
      <w:del w:id="480" w:author="BT_SENRG" w:date="2017-12-28T01:40:00Z">
        <w:r w:rsidR="007C2C9C" w:rsidDel="00DF1FA0">
          <w:delText xml:space="preserve">the model revealed </w:delText>
        </w:r>
      </w:del>
      <w:ins w:id="481" w:author="BT_SENRG" w:date="2017-12-28T01:40:00Z">
        <w:r>
          <w:t xml:space="preserve">there was </w:t>
        </w:r>
      </w:ins>
      <w:r w:rsidR="007C2C9C">
        <w:t>a significant effect of joint-action success on social bonding</w:t>
      </w:r>
      <w:ins w:id="482" w:author="BT_SENRG" w:date="2017-12-28T01:40:00Z">
        <w:r>
          <w:t xml:space="preserve"> (</w:t>
        </w:r>
      </w:ins>
      <w:del w:id="483" w:author="BT_SENRG" w:date="2017-12-28T01:40:00Z">
        <w:r w:rsidR="007C2C9C" w:rsidDel="00DF1FA0">
          <w:delText xml:space="preserve">, </w:delText>
        </w:r>
      </w:del>
      <w:r w:rsidR="007C2C9C">
        <w:t>β=.45 (95%</w:t>
      </w:r>
      <w:r w:rsidR="007C2C9C">
        <w:rPr>
          <w:i/>
          <w:iCs/>
        </w:rPr>
        <w:t>CI</w:t>
      </w:r>
      <w:r w:rsidR="007C2C9C">
        <w:t xml:space="preserve">=.17,.73), </w:t>
      </w:r>
      <w:r w:rsidR="007C2C9C">
        <w:rPr>
          <w:i/>
          <w:iCs/>
        </w:rPr>
        <w:t>SE</w:t>
      </w:r>
      <w:r w:rsidR="007C2C9C">
        <w:t xml:space="preserve">=.14, </w:t>
      </w:r>
      <w:r w:rsidR="007C2C9C">
        <w:rPr>
          <w:i/>
          <w:iCs/>
        </w:rPr>
        <w:t>t</w:t>
      </w:r>
      <w:r w:rsidR="007C2C9C">
        <w:t xml:space="preserve">(23.4)=3.19, </w:t>
      </w:r>
      <w:r w:rsidR="007C2C9C">
        <w:rPr>
          <w:i/>
          <w:iCs/>
        </w:rPr>
        <w:t>p</w:t>
      </w:r>
      <w:r w:rsidR="007C2C9C">
        <w:t xml:space="preserve">&lt;.01,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)=.27</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)=.42</w:instrText>
      </w:r>
      <w:r w:rsidR="007C2C9C">
        <w:fldChar w:fldCharType="end"/>
      </w:r>
      <w:ins w:id="484" w:author="BT_SENRG" w:date="2017-12-28T01:40:00Z">
        <w:r>
          <w:t>)</w:t>
        </w:r>
      </w:ins>
      <w:r w:rsidR="007C2C9C">
        <w:t>. The</w:t>
      </w:r>
      <w:ins w:id="485" w:author="BT_SENRG" w:date="2017-12-28T01:40:00Z">
        <w:r>
          <w:t xml:space="preserve">re was </w:t>
        </w:r>
      </w:ins>
      <w:del w:id="486" w:author="BT_SENRG" w:date="2017-12-28T01:40:00Z">
        <w:r w:rsidR="007C2C9C" w:rsidDel="00DF1FA0">
          <w:delText xml:space="preserve"> model also revealed</w:delText>
        </w:r>
      </w:del>
      <w:ins w:id="487" w:author="BT_SENRG" w:date="2017-12-28T01:40:00Z">
        <w:r>
          <w:t>also</w:t>
        </w:r>
      </w:ins>
      <w:r w:rsidR="007C2C9C">
        <w:t xml:space="preserve"> a significant positive effect of subjective measures of competence on social bonding</w:t>
      </w:r>
      <w:ins w:id="488" w:author="BT_SENRG" w:date="2017-12-28T01:41:00Z">
        <w:r>
          <w:t xml:space="preserve"> (</w:t>
        </w:r>
      </w:ins>
      <w:del w:id="489" w:author="BT_SENRG" w:date="2017-12-28T01:41:00Z">
        <w:r w:rsidR="007C2C9C" w:rsidDel="00DF1FA0">
          <w:delText xml:space="preserve">, </w:delText>
        </w:r>
      </w:del>
      <w:r w:rsidR="007C2C9C">
        <w:t>β=.18 (95%</w:t>
      </w:r>
      <w:r w:rsidR="007C2C9C">
        <w:rPr>
          <w:i/>
          <w:iCs/>
        </w:rPr>
        <w:t>CI</w:t>
      </w:r>
      <w:r w:rsidR="007C2C9C">
        <w:t xml:space="preserve">=.03,.35), </w:t>
      </w:r>
      <w:r w:rsidR="007C2C9C">
        <w:rPr>
          <w:i/>
          <w:iCs/>
        </w:rPr>
        <w:t>SE</w:t>
      </w:r>
      <w:r w:rsidR="007C2C9C">
        <w:t xml:space="preserve">=.08, </w:t>
      </w:r>
      <w:r w:rsidR="007C2C9C">
        <w:rPr>
          <w:i/>
          <w:iCs/>
        </w:rPr>
        <w:t>t</w:t>
      </w:r>
      <w:r w:rsidR="007C2C9C">
        <w:t xml:space="preserve">(90.86)=2.26, </w:t>
      </w:r>
      <w:r w:rsidR="007C2C9C">
        <w:rPr>
          <w:i/>
          <w:iCs/>
        </w:rPr>
        <w:t>p</w:t>
      </w:r>
      <w:r w:rsidR="007C2C9C">
        <w:t>=.03 (full results in Table  </w:t>
      </w:r>
      <w:fldSimple w:instr="REF BMtab_MLM3aJointActionSuccessBonding \* MERGEFORMAT ">
        <w:r w:rsidR="007C2C9C">
          <w:t>?</w:t>
        </w:r>
      </w:fldSimple>
      <w:r w:rsidR="007C2C9C">
        <w:t>)</w:t>
      </w:r>
      <w:ins w:id="490" w:author="BT_SENRG" w:date="2017-12-28T01:41:00Z">
        <w:r>
          <w:t>)</w:t>
        </w:r>
      </w:ins>
      <w:r w:rsidR="007C2C9C">
        <w:t>.</w:t>
      </w:r>
    </w:p>
    <w:p w14:paraId="330AF73C" w14:textId="00FCF4D5" w:rsidR="00CD6DAF" w:rsidRDefault="007C2C9C">
      <w:pPr>
        <w:ind w:firstLine="300"/>
      </w:pPr>
      <w:r>
        <w:t>Model residuals were non-normally distributed (</w:t>
      </w:r>
      <w:r>
        <w:rPr>
          <w:i/>
          <w:iCs/>
        </w:rPr>
        <w:t>W</w:t>
      </w:r>
      <w:r>
        <w:t>=0.95,</w:t>
      </w:r>
      <w:r>
        <w:rPr>
          <w:i/>
          <w:iCs/>
        </w:rPr>
        <w:t>p</w:t>
      </w:r>
      <w:r>
        <w:t>=.0007), owing to relatively large negative skew (-.87) (see Appendix Figure  </w:t>
      </w:r>
      <w:fldSimple w:instr="REF BMfig_MLM3aAssumptions \* MERGEFORMAT ">
        <w:r>
          <w:t>?</w:t>
        </w:r>
      </w:fldSimple>
      <w:r>
        <w:t>). Exclusion of outliers appeared to improve the model fit, β=.26 (95%</w:t>
      </w:r>
      <w:r>
        <w:rPr>
          <w:i/>
          <w:iCs/>
        </w:rPr>
        <w:t>CI</w:t>
      </w:r>
      <w:r>
        <w:t xml:space="preserve">=.05,.47), </w:t>
      </w:r>
      <w:r>
        <w:rPr>
          <w:i/>
          <w:iCs/>
        </w:rPr>
        <w:t>SE</w:t>
      </w:r>
      <w:r>
        <w:t xml:space="preserve">=0.004, </w:t>
      </w:r>
      <w:r>
        <w:rPr>
          <w:i/>
          <w:iCs/>
        </w:rPr>
        <w:t>t</w:t>
      </w:r>
      <w:r>
        <w:t xml:space="preserve">(9.78)=3.66, </w:t>
      </w:r>
      <w:r>
        <w:rPr>
          <w:i/>
          <w:iCs/>
        </w:rPr>
        <w:t>p</w:t>
      </w:r>
      <w:r>
        <w:t xml:space="preserve">&lt;.01, </w:t>
      </w:r>
      <w:r>
        <w:fldChar w:fldCharType="begin"/>
      </w:r>
      <w:r>
        <w:instrText xml:space="preserve"> EQ </w:instrText>
      </w:r>
      <w:r>
        <w:rPr>
          <w:i/>
          <w:iCs/>
        </w:rPr>
        <w:instrText>marginalR</w:instrText>
      </w:r>
      <w:r>
        <w:instrText>\s\up5(</w:instrText>
      </w:r>
      <w:r>
        <w:rPr>
          <w:sz w:val="16"/>
          <w:szCs w:val="16"/>
        </w:rPr>
        <w:instrText>2</w:instrText>
      </w:r>
      <w:r>
        <w:instrText>)=.18</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)=.34</w:instrText>
      </w:r>
      <w:r>
        <w:fldChar w:fldCharType="end"/>
      </w:r>
      <w:ins w:id="491" w:author="BT_SENRG" w:date="2017-12-28T01:41:00Z">
        <w:r w:rsidR="00D87023">
          <w:t xml:space="preserve">, but </w:t>
        </w:r>
      </w:ins>
      <w:del w:id="492" w:author="BT_SENRG" w:date="2017-12-28T01:41:00Z">
        <w:r w:rsidDel="00D87023">
          <w:delText>.</w:delText>
        </w:r>
      </w:del>
      <w:del w:id="493" w:author="BT_SENRG" w:date="2017-12-28T01:42:00Z">
        <w:r w:rsidDel="00D87023">
          <w:delText xml:space="preserve"> The distribution of </w:delText>
        </w:r>
      </w:del>
      <w:ins w:id="494" w:author="BT_SENRG" w:date="2017-12-28T01:42:00Z">
        <w:r w:rsidR="00D87023">
          <w:t xml:space="preserve">the </w:t>
        </w:r>
      </w:ins>
      <w:r>
        <w:t xml:space="preserve">model residuals </w:t>
      </w:r>
      <w:ins w:id="495" w:author="BT_SENRG" w:date="2017-12-28T01:42:00Z">
        <w:r w:rsidR="00D87023">
          <w:t xml:space="preserve">were still not normally distributed </w:t>
        </w:r>
      </w:ins>
      <w:del w:id="496" w:author="BT_SENRG" w:date="2017-12-28T01:42:00Z">
        <w:r w:rsidDel="00D87023">
          <w:delText xml:space="preserve">appeared to improve, but still violated the assumption of normality </w:delText>
        </w:r>
      </w:del>
      <w:r>
        <w:t>(</w:t>
      </w:r>
      <w:r>
        <w:rPr>
          <w:i/>
          <w:iCs/>
        </w:rPr>
        <w:t>Shapiro</w:t>
      </w:r>
      <w:r>
        <w:t>−</w:t>
      </w:r>
      <w:r>
        <w:rPr>
          <w:i/>
          <w:iCs/>
        </w:rPr>
        <w:t>Wilk</w:t>
      </w:r>
      <w:r>
        <w:t>=0.96,</w:t>
      </w:r>
      <w:r>
        <w:rPr>
          <w:i/>
          <w:iCs/>
        </w:rPr>
        <w:t>p</w:t>
      </w:r>
      <w:r>
        <w:t>=.009). Individual cases had low influence on the model (Cook’s Distances all &lt; .10).</w:t>
      </w:r>
    </w:p>
    <w:p w14:paraId="46BB75CA" w14:textId="6B15469B" w:rsidR="00CD6DAF" w:rsidRDefault="007C2C9C">
      <w:pPr>
        <w:ind w:firstLine="300"/>
      </w:pPr>
      <w:r>
        <w:t xml:space="preserve">Due to the </w:t>
      </w:r>
      <w:commentRangeStart w:id="497"/>
      <w:r>
        <w:rPr>
          <w:i/>
          <w:iCs/>
        </w:rPr>
        <w:t>positive</w:t>
      </w:r>
      <w:commentRangeEnd w:id="497"/>
      <w:r w:rsidR="00D87023">
        <w:rPr>
          <w:rStyle w:val="CommentReference"/>
        </w:rPr>
        <w:commentReference w:id="497"/>
      </w:r>
      <w:r>
        <w:t xml:space="preserve"> skew of the model residuals, the outcome variable was transformed by taking the log of the reversed scores of the outcome variable, i.e. </w:t>
      </w:r>
      <w:r>
        <w:rPr>
          <w:i/>
          <w:iCs/>
        </w:rPr>
        <w:t>log</w:t>
      </w:r>
      <w:r>
        <w:t>10(</w:t>
      </w:r>
      <w:r>
        <w:rPr>
          <w:i/>
          <w:iCs/>
        </w:rPr>
        <w:t>k</w:t>
      </w:r>
      <w:r>
        <w:t>−</w:t>
      </w:r>
      <w:r>
        <w:rPr>
          <w:i/>
          <w:iCs/>
        </w:rPr>
        <w:t>y</w:t>
      </w:r>
      <w:r>
        <w:t xml:space="preserve">), where </w:t>
      </w:r>
      <w:r>
        <w:rPr>
          <w:i/>
          <w:iCs/>
        </w:rPr>
        <w:t>k</w:t>
      </w:r>
      <w:r>
        <w:t xml:space="preserve"> is a constant value from which each score for </w:t>
      </w:r>
      <w:r>
        <w:rPr>
          <w:i/>
          <w:iCs/>
        </w:rPr>
        <w:t>y</w:t>
      </w:r>
      <w:r>
        <w:t xml:space="preserve"> is subtracted so that the distribution of the outcome variable is reversedHowell2012.</w:t>
      </w:r>
      <w:r w:rsidRPr="007C2C9C">
        <w:rPr>
          <w:rStyle w:val="FootnoteReference"/>
        </w:rPr>
        <w:footnoteReference w:id="4"/>
      </w:r>
      <w:r>
        <w:t xml:space="preserve"> Transformed values were then returned to their original direction for analysisField2012. Rebuilding the model with a log-transformed outcome variable </w:t>
      </w:r>
      <w:del w:id="498" w:author="BT_SENRG" w:date="2017-12-28T01:43:00Z">
        <w:r w:rsidDel="00D87023">
          <w:delText xml:space="preserve">appeared to </w:delText>
        </w:r>
      </w:del>
      <w:r>
        <w:t>improve</w:t>
      </w:r>
      <w:ins w:id="499" w:author="BT_SENRG" w:date="2017-12-28T01:43:00Z">
        <w:r w:rsidR="00D87023">
          <w:t>d</w:t>
        </w:r>
      </w:ins>
      <w:r>
        <w:t xml:space="preserve"> the fit of the model more than the outlier-removed model, and avoided the removal of any observations.</w:t>
      </w:r>
    </w:p>
    <w:p w14:paraId="20A2A62E" w14:textId="7CD6B54E" w:rsidR="00CD6DAF" w:rsidRDefault="00D87023">
      <w:pPr>
        <w:ind w:firstLine="300"/>
      </w:pPr>
      <w:ins w:id="500" w:author="BT_SENRG" w:date="2017-12-28T01:43:00Z">
        <w:r>
          <w:t>Based on this transformation, t</w:t>
        </w:r>
      </w:ins>
      <w:del w:id="501" w:author="BT_SENRG" w:date="2017-12-28T01:43:00Z">
        <w:r w:rsidR="007C2C9C" w:rsidDel="00D87023">
          <w:delText>T</w:delText>
        </w:r>
      </w:del>
      <w:r w:rsidR="007C2C9C">
        <w:t xml:space="preserve">he distribution of residuals </w:t>
      </w:r>
      <w:del w:id="502" w:author="BT_SENRG" w:date="2017-12-28T01:43:00Z">
        <w:r w:rsidR="007C2C9C" w:rsidDel="00D87023">
          <w:delText xml:space="preserve">appeared </w:delText>
        </w:r>
      </w:del>
      <w:ins w:id="503" w:author="BT_SENRG" w:date="2017-12-28T01:43:00Z">
        <w:r>
          <w:t xml:space="preserve">were </w:t>
        </w:r>
      </w:ins>
      <w:r w:rsidR="007C2C9C">
        <w:t>more normal, (</w:t>
      </w:r>
      <w:r w:rsidR="007C2C9C">
        <w:rPr>
          <w:i/>
          <w:iCs/>
        </w:rPr>
        <w:t>W</w:t>
      </w:r>
      <w:r w:rsidR="007C2C9C">
        <w:t>=0.97,</w:t>
      </w:r>
      <w:r w:rsidR="007C2C9C">
        <w:rPr>
          <w:i/>
          <w:iCs/>
        </w:rPr>
        <w:t>p</w:t>
      </w:r>
      <w:r w:rsidR="007C2C9C">
        <w:t xml:space="preserve">=.04), and the R-squared values for the model improved,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)=.27</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)=.43</w:instrText>
      </w:r>
      <w:r w:rsidR="007C2C9C">
        <w:fldChar w:fldCharType="end"/>
      </w:r>
      <w:r w:rsidR="007C2C9C">
        <w:t xml:space="preserve"> (see Table  </w:t>
      </w:r>
      <w:fldSimple w:instr="REF BMtab_MLM3aJointActionSuccessBonding \* MERGEFORMAT ">
        <w:r w:rsidR="007C2C9C">
          <w:t>?</w:t>
        </w:r>
      </w:fldSimple>
      <w:r w:rsidR="007C2C9C">
        <w:t xml:space="preserve"> for results of all three models, and Appendix  </w:t>
      </w:r>
      <w:fldSimple w:instr="REF BMapp5_tournamentSurvey \* MERGEFORMAT ">
        <w:r w:rsidR="007C2C9C">
          <w:t>?</w:t>
        </w:r>
      </w:fldSimple>
      <w:r w:rsidR="007C2C9C">
        <w:t xml:space="preserve"> Figures  </w:t>
      </w:r>
      <w:fldSimple w:instr="REF BMfig_MLM3aAssumptions \* MERGEFORMAT ">
        <w:r w:rsidR="007C2C9C">
          <w:t>?</w:t>
        </w:r>
      </w:fldSimple>
      <w:r w:rsidR="007C2C9C">
        <w:t> </w:t>
      </w:r>
      <w:fldSimple w:instr="REF BMfig_MLM3aLogAssumptions \* MERGEFORMAT ">
        <w:r w:rsidR="007C2C9C">
          <w:t>?</w:t>
        </w:r>
      </w:fldSimple>
      <w:r w:rsidR="007C2C9C">
        <w:t>). Results of the log-transformed model were taken as satisfactory evidence for a significant positive relationship between perceptions of joint-action success and feelings of social bonding. The a line of best fit adjusted according to (log-transformed) model predictions is included in Figure  </w:t>
      </w:r>
      <w:fldSimple w:instr="REF BMfig_jasBondModelSlope \* MERGEFORMAT ">
        <w:r w:rsidR="007C2C9C">
          <w:t>?</w:t>
        </w:r>
      </w:fldSimple>
      <w:r w:rsidR="007C2C9C">
        <w:t xml:space="preserve"> for comparison.</w:t>
      </w:r>
    </w:p>
    <w:p w14:paraId="1ACE0223" w14:textId="77777777" w:rsidR="00CD6DAF" w:rsidRDefault="007C2C9C">
      <w:pPr>
        <w:pStyle w:val="Figure"/>
        <w:spacing w:before="240"/>
        <w:ind w:firstLine="300"/>
      </w:pPr>
      <w:r>
        <w:t xml:space="preserve"> </w:t>
      </w:r>
    </w:p>
    <w:p w14:paraId="6C34C0DE" w14:textId="77777777" w:rsidR="00CD6DAF" w:rsidRDefault="007C2C9C">
      <w:pPr>
        <w:pStyle w:val="centerpar"/>
      </w:pPr>
      <w:r>
        <w:t xml:space="preserve"> </w:t>
      </w:r>
    </w:p>
    <w:p w14:paraId="3ED801C7" w14:textId="77777777" w:rsidR="00CD6DAF" w:rsidRDefault="007C2C9C">
      <w:pPr>
        <w:pStyle w:val="Caption"/>
      </w:pPr>
      <w:commentRangeStart w:id="504"/>
      <w:r>
        <w:t xml:space="preserve">Figure </w:t>
      </w:r>
      <w:bookmarkStart w:id="505" w:name="BMfig_jasBondModelSlope"/>
      <w:r>
        <w:t>16</w:t>
      </w:r>
      <w:bookmarkEnd w:id="505"/>
      <w:commentRangeEnd w:id="504"/>
      <w:r w:rsidR="00C03884">
        <w:rPr>
          <w:rStyle w:val="CommentReference"/>
        </w:rPr>
        <w:commentReference w:id="504"/>
      </w:r>
      <w:r>
        <w:t>: Joint Action Success predicts Social Bonding in post-Tournament survey data. The blue slope is the original line of best fit, the red slope has been adjusted according to the predictions of the linear model.</w:t>
      </w:r>
      <w:r>
        <w:fldChar w:fldCharType="begin"/>
      </w:r>
      <w:r>
        <w:instrText>TC "16 Joint Action Success predicts Social Bonding in post-Tournament survey data. The blue slope is the original line of best fit, the red slope has been adjusted according to the predictions of the linear model." \f f</w:instrText>
      </w:r>
      <w:r>
        <w:fldChar w:fldCharType="end"/>
      </w:r>
    </w:p>
    <w:p w14:paraId="7FC91651" w14:textId="19A2A710" w:rsidR="00CD6DAF" w:rsidRDefault="007C2C9C">
      <w:pPr>
        <w:spacing w:before="240"/>
        <w:ind w:firstLine="300"/>
      </w:pPr>
      <w:r>
        <w:t xml:space="preserve">Pre- to Post-Tournament change </w:t>
      </w:r>
      <w:ins w:id="506" w:author="BT_SENRG" w:date="2017-12-28T01:45:00Z">
        <w:r w:rsidR="00C03884">
          <w:t>The c</w:t>
        </w:r>
      </w:ins>
      <w:del w:id="507" w:author="BT_SENRG" w:date="2017-12-28T01:45:00Z">
        <w:r w:rsidDel="00C03884">
          <w:delText>C</w:delText>
        </w:r>
      </w:del>
      <w:r>
        <w:t xml:space="preserve">hange in social bonding </w:t>
      </w:r>
      <w:ins w:id="508" w:author="BT_SENRG" w:date="2017-12-28T01:46:00Z">
        <w:r w:rsidR="00C03884">
          <w:t>a</w:t>
        </w:r>
      </w:ins>
      <w:del w:id="509" w:author="BT_SENRG" w:date="2017-12-28T01:46:00Z">
        <w:r w:rsidDel="00C03884">
          <w:delText>pre-post Tournament a</w:delText>
        </w:r>
      </w:del>
      <w:r>
        <w:t>s a function of change in Joint Action Success was tested</w:t>
      </w:r>
      <w:ins w:id="510" w:author="BT_SENRG" w:date="2017-12-28T01:46:00Z">
        <w:r w:rsidR="00C03884">
          <w:t xml:space="preserve"> by comparing pre- to post Tournament </w:t>
        </w:r>
        <w:r w:rsidR="00C03884">
          <w:lastRenderedPageBreak/>
          <w:t>scores</w:t>
        </w:r>
      </w:ins>
      <w:r>
        <w:t xml:space="preserve">. </w:t>
      </w:r>
      <w:ins w:id="511" w:author="BT_SENRG" w:date="2017-12-28T01:47:00Z">
        <w:r w:rsidR="00C03884">
          <w:t xml:space="preserve">Figure X </w:t>
        </w:r>
      </w:ins>
      <w:moveToRangeStart w:id="512" w:author="BT_SENRG" w:date="2017-12-28T01:46:00Z" w:name="move502188934"/>
      <w:moveTo w:id="513" w:author="BT_SENRG" w:date="2017-12-28T01:46:00Z">
        <w:del w:id="514" w:author="BT_SENRG" w:date="2017-12-28T01:46:00Z">
          <w:r w:rsidR="00C03884" w:rsidDel="00C03884">
            <w:delText xml:space="preserve">The </w:delText>
          </w:r>
        </w:del>
        <w:del w:id="515" w:author="BT_SENRG" w:date="2017-12-28T01:47:00Z">
          <w:r w:rsidR="00C03884" w:rsidDel="00C03884">
            <w:delText xml:space="preserve">plot </w:delText>
          </w:r>
        </w:del>
        <w:r w:rsidR="00C03884">
          <w:t>indicates a strong positive relationship between Joint Action Success and Social Bonding</w:t>
        </w:r>
      </w:moveTo>
      <w:ins w:id="516" w:author="BT_SENRG" w:date="2017-12-28T01:47:00Z">
        <w:r w:rsidR="00C03884">
          <w:t xml:space="preserve"> (give stats, or merge this with stats below)</w:t>
        </w:r>
      </w:ins>
      <w:moveTo w:id="517" w:author="BT_SENRG" w:date="2017-12-28T01:46:00Z">
        <w:del w:id="518" w:author="BT_SENRG" w:date="2017-12-28T01:47:00Z">
          <w:r w:rsidR="00C03884" w:rsidDel="00C03884">
            <w:delText>.</w:delText>
          </w:r>
        </w:del>
      </w:moveTo>
      <w:moveToRangeEnd w:id="512"/>
      <w:del w:id="519" w:author="BT_SENRG" w:date="2017-12-28T01:46:00Z">
        <w:r w:rsidDel="00C03884">
          <w:delText>A scatterplot depicting the relationship between change in Joint Action Success and change in Social Bonding is shown in Figure  </w:delText>
        </w:r>
        <w:r w:rsidR="006D74C2" w:rsidDel="00C03884">
          <w:fldChar w:fldCharType="begin"/>
        </w:r>
        <w:r w:rsidR="006D74C2" w:rsidDel="00C03884">
          <w:delInstrText xml:space="preserve">REF BMfig_jasBondDeltaBasicXY \* MERGEFORMAT </w:delInstrText>
        </w:r>
        <w:r w:rsidR="006D74C2" w:rsidDel="00C03884">
          <w:fldChar w:fldCharType="separate"/>
        </w:r>
        <w:r w:rsidDel="00C03884">
          <w:delText>?</w:delText>
        </w:r>
        <w:r w:rsidR="006D74C2" w:rsidDel="00C03884">
          <w:fldChar w:fldCharType="end"/>
        </w:r>
        <w:r w:rsidDel="00C03884">
          <w:delText xml:space="preserve">. </w:delText>
        </w:r>
      </w:del>
      <w:moveFromRangeStart w:id="520" w:author="BT_SENRG" w:date="2017-12-28T01:46:00Z" w:name="move502188934"/>
      <w:moveFrom w:id="521" w:author="BT_SENRG" w:date="2017-12-28T01:46:00Z">
        <w:r w:rsidDel="00C03884">
          <w:t>The plot indicates a strong positive relationship between Joint Action Success and Social Bonding.</w:t>
        </w:r>
      </w:moveFrom>
      <w:moveFromRangeEnd w:id="520"/>
    </w:p>
    <w:p w14:paraId="606A1843" w14:textId="77777777" w:rsidR="00CD6DAF" w:rsidRDefault="007C2C9C">
      <w:pPr>
        <w:pStyle w:val="Figure"/>
        <w:spacing w:before="240"/>
        <w:ind w:firstLine="300"/>
      </w:pPr>
      <w:r>
        <w:t xml:space="preserve"> </w:t>
      </w:r>
    </w:p>
    <w:p w14:paraId="61319F79" w14:textId="77777777" w:rsidR="00CD6DAF" w:rsidRDefault="007C2C9C">
      <w:pPr>
        <w:pStyle w:val="centerpar"/>
      </w:pPr>
      <w:r>
        <w:t xml:space="preserve"> </w:t>
      </w:r>
    </w:p>
    <w:p w14:paraId="47BFDCB1" w14:textId="77777777" w:rsidR="00CD6DAF" w:rsidRDefault="007C2C9C">
      <w:pPr>
        <w:pStyle w:val="Caption"/>
      </w:pPr>
      <w:r>
        <w:t xml:space="preserve">Figure </w:t>
      </w:r>
      <w:bookmarkStart w:id="522" w:name="BMfig_jasBondDeltaBasicXY"/>
      <w:r>
        <w:t>17</w:t>
      </w:r>
      <w:bookmarkEnd w:id="522"/>
      <w:r>
        <w:t>: Joint Action Success predicts Social Bonding (post-Tournament)</w:t>
      </w:r>
      <w:r>
        <w:fldChar w:fldCharType="begin"/>
      </w:r>
      <w:r>
        <w:instrText>TC "17 Joint Action Success predicts Social Bonding (post-Tournament)" \f f</w:instrText>
      </w:r>
      <w:r>
        <w:fldChar w:fldCharType="end"/>
      </w:r>
    </w:p>
    <w:p w14:paraId="2682562F" w14:textId="18C50B79" w:rsidR="00CD6DAF" w:rsidRDefault="007C2C9C">
      <w:pPr>
        <w:spacing w:before="240"/>
        <w:ind w:firstLine="300"/>
      </w:pPr>
      <w:r>
        <w:t>Results of a LMER model revealed a significant positive effect of change in Joint Action Success on changes in Social Bonding, β=.38 (95%</w:t>
      </w:r>
      <w:r>
        <w:rPr>
          <w:i/>
          <w:iCs/>
        </w:rPr>
        <w:t>CI</w:t>
      </w:r>
      <w:r>
        <w:t xml:space="preserve">=.21,.56), </w:t>
      </w:r>
      <w:r>
        <w:rPr>
          <w:i/>
          <w:iCs/>
        </w:rPr>
        <w:t>SE</w:t>
      </w:r>
      <w:r>
        <w:t xml:space="preserve">=.09, </w:t>
      </w:r>
      <w:r>
        <w:rPr>
          <w:i/>
          <w:iCs/>
        </w:rPr>
        <w:t>t</w:t>
      </w:r>
      <w:r>
        <w:t xml:space="preserve">(97)=4.35,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)=.18</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)=.18</w:instrText>
      </w:r>
      <w:r>
        <w:fldChar w:fldCharType="end"/>
      </w:r>
      <w:r>
        <w:t>, suggesting that on average, athletes who experienced an increase in positive perceptions of joint-action success as a result of the Tournament also experienced an increase in feelings of social bonding to their team and teammates. Interestingly, the</w:t>
      </w:r>
      <w:ins w:id="523" w:author="BT_SENRG" w:date="2017-12-28T01:52:00Z">
        <w:r w:rsidR="00A729C0">
          <w:t xml:space="preserve">re </w:t>
        </w:r>
      </w:ins>
      <w:del w:id="524" w:author="BT_SENRG" w:date="2017-12-28T01:52:00Z">
        <w:r w:rsidDel="00A729C0">
          <w:delText xml:space="preserve"> model </w:delText>
        </w:r>
      </w:del>
      <w:ins w:id="525" w:author="BT_SENRG" w:date="2017-12-28T01:52:00Z">
        <w:r w:rsidR="00A729C0">
          <w:t xml:space="preserve">was </w:t>
        </w:r>
      </w:ins>
      <w:del w:id="526" w:author="BT_SENRG" w:date="2017-12-28T01:54:00Z">
        <w:r w:rsidDel="00F96DD7">
          <w:delText xml:space="preserve">also </w:delText>
        </w:r>
      </w:del>
      <w:del w:id="527" w:author="BT_SENRG" w:date="2017-12-28T01:52:00Z">
        <w:r w:rsidDel="00A729C0">
          <w:delText xml:space="preserve">revealed </w:delText>
        </w:r>
      </w:del>
      <w:r>
        <w:t xml:space="preserve">a significant </w:t>
      </w:r>
      <w:r>
        <w:rPr>
          <w:i/>
          <w:iCs/>
        </w:rPr>
        <w:t>negative</w:t>
      </w:r>
      <w:r>
        <w:t xml:space="preserve"> effect of perceptions of success in individual component performance </w:t>
      </w:r>
      <w:del w:id="528" w:author="BT_SENRG" w:date="2017-12-28T01:52:00Z">
        <w:r w:rsidDel="00A729C0">
          <w:delText xml:space="preserve">and </w:delText>
        </w:r>
      </w:del>
      <w:ins w:id="529" w:author="BT_SENRG" w:date="2017-12-28T01:52:00Z">
        <w:r w:rsidR="00A729C0">
          <w:t xml:space="preserve">on </w:t>
        </w:r>
      </w:ins>
      <w:r>
        <w:t>social bonding</w:t>
      </w:r>
      <w:ins w:id="530" w:author="BT_SENRG" w:date="2017-12-28T01:52:00Z">
        <w:r w:rsidR="00A729C0">
          <w:t xml:space="preserve"> (</w:t>
        </w:r>
      </w:ins>
      <w:del w:id="531" w:author="BT_SENRG" w:date="2017-12-28T01:52:00Z">
        <w:r w:rsidDel="00A729C0">
          <w:delText xml:space="preserve">, </w:delText>
        </w:r>
      </w:del>
      <w:r>
        <w:t>β=−.23 (95%</w:t>
      </w:r>
      <w:r>
        <w:rPr>
          <w:i/>
          <w:iCs/>
        </w:rPr>
        <w:t>CI</w:t>
      </w:r>
      <w:r>
        <w:t xml:space="preserve">=−.44,−.02), </w:t>
      </w:r>
      <w:r>
        <w:rPr>
          <w:i/>
          <w:iCs/>
        </w:rPr>
        <w:t>SE</w:t>
      </w:r>
      <w:r>
        <w:t xml:space="preserve">=.11, </w:t>
      </w:r>
      <w:r>
        <w:rPr>
          <w:i/>
          <w:iCs/>
        </w:rPr>
        <w:t>t</w:t>
      </w:r>
      <w:r>
        <w:t xml:space="preserve">(97)=−2.12, </w:t>
      </w:r>
      <w:r>
        <w:rPr>
          <w:i/>
          <w:iCs/>
        </w:rPr>
        <w:t>p</w:t>
      </w:r>
      <w:r>
        <w:t>=.04</w:t>
      </w:r>
      <w:ins w:id="532" w:author="BT_SENRG" w:date="2017-12-28T01:52:00Z">
        <w:r w:rsidR="00A729C0">
          <w:t>)</w:t>
        </w:r>
      </w:ins>
      <w:r>
        <w:t xml:space="preserve">, indicating that athletes whose attitudes towards their </w:t>
      </w:r>
      <w:r w:rsidRPr="00F96DD7">
        <w:rPr>
          <w:i/>
          <w:rPrChange w:id="533" w:author="BT_SENRG" w:date="2017-12-28T01:53:00Z">
            <w:rPr/>
          </w:rPrChange>
        </w:rPr>
        <w:t xml:space="preserve">own performance </w:t>
      </w:r>
      <w:r>
        <w:t>increased in positivity showed an average decrease in feelings of social bonding between pre- and post-Tournament measures. All other fixed effects were not significant, see Table  </w:t>
      </w:r>
      <w:fldSimple w:instr="REF BMtab_MLM23acJointActionSuccesscBonding \* MERGEFORMAT ">
        <w:r>
          <w:t>?</w:t>
        </w:r>
      </w:fldSimple>
      <w:r>
        <w:t>. Model residuals were normally distributed around zero (</w:t>
      </w:r>
      <w:r>
        <w:rPr>
          <w:i/>
          <w:iCs/>
        </w:rPr>
        <w:t>W</w:t>
      </w:r>
      <w:r>
        <w:t>=0.98,</w:t>
      </w:r>
      <w:r>
        <w:rPr>
          <w:i/>
          <w:iCs/>
        </w:rPr>
        <w:t>p</w:t>
      </w:r>
      <w:r>
        <w:t>=.19), and individual cases had low influence on the model (Cook’s Distances all &lt; .5, see Appendix Figure  </w:t>
      </w:r>
      <w:fldSimple w:instr="REF BMfig_MLM23aAssumptions \* MERGEFORMAT ">
        <w:r>
          <w:t>?</w:t>
        </w:r>
      </w:fldSimple>
      <w:r>
        <w:t xml:space="preserve">. </w:t>
      </w:r>
      <w:commentRangeStart w:id="534"/>
      <w:r>
        <w:t xml:space="preserve">This model supported the prediction </w:t>
      </w:r>
      <w:del w:id="535" w:author="BT_SENRG" w:date="2017-12-28T01:55:00Z">
        <w:r w:rsidDel="00F96DD7">
          <w:delText xml:space="preserve">that higher perceptions of joint action success would significantly relate to higher levels of social bonding, by showing </w:delText>
        </w:r>
      </w:del>
      <w:r>
        <w:t>that increases in perception of joint action success significantly predicted increases in feelings of social bonding before and after the Tournament. The adjusted line of best fit generated by the model parameters is included in the scatterplot for comparison (see Figure  </w:t>
      </w:r>
      <w:fldSimple w:instr="REF BMfig_jasBondDeltaModelSlope \* MERGEFORMAT ">
        <w:r>
          <w:t>?</w:t>
        </w:r>
      </w:fldSimple>
      <w:r>
        <w:t>).</w:t>
      </w:r>
      <w:commentRangeEnd w:id="534"/>
      <w:r w:rsidR="00F96DD7">
        <w:rPr>
          <w:rStyle w:val="CommentReference"/>
        </w:rPr>
        <w:commentReference w:id="534"/>
      </w:r>
    </w:p>
    <w:p w14:paraId="7131016B" w14:textId="77777777" w:rsidR="00CD6DAF" w:rsidRDefault="007C2C9C">
      <w:pPr>
        <w:pStyle w:val="Figure"/>
        <w:spacing w:before="240"/>
        <w:ind w:firstLine="300"/>
      </w:pPr>
      <w:r>
        <w:t xml:space="preserve"> </w:t>
      </w:r>
    </w:p>
    <w:p w14:paraId="0010567E" w14:textId="77777777" w:rsidR="00CD6DAF" w:rsidRDefault="007C2C9C">
      <w:pPr>
        <w:pStyle w:val="centerpar"/>
      </w:pPr>
      <w:r>
        <w:t xml:space="preserve"> </w:t>
      </w:r>
    </w:p>
    <w:p w14:paraId="0DD2D38D" w14:textId="77777777" w:rsidR="00CD6DAF" w:rsidRDefault="007C2C9C">
      <w:pPr>
        <w:pStyle w:val="Caption"/>
      </w:pPr>
      <w:r>
        <w:t xml:space="preserve">Figure </w:t>
      </w:r>
      <w:bookmarkStart w:id="536" w:name="BMfig_jasBondDeltaModelSlope"/>
      <w:r>
        <w:t>18</w:t>
      </w:r>
      <w:bookmarkEnd w:id="536"/>
      <w:r>
        <w:t>: Joint Action Success predicts Social Bonding in post-Tournament survey data. The blue slope is the original line of best fit, the red slope has been adjusted according to the predictions of the linear model.</w:t>
      </w:r>
      <w:r>
        <w:fldChar w:fldCharType="begin"/>
      </w:r>
      <w:r>
        <w:instrText>TC "18 Joint Action Success predicts Social Bonding in post-Tournament survey data. The blue slope is the original line of best fit, the red slope has been adjusted according to the predictions of the linear model." \f f</w:instrText>
      </w:r>
      <w:r>
        <w:fldChar w:fldCharType="end"/>
      </w:r>
    </w:p>
    <w:p w14:paraId="6C0A8F67" w14:textId="77777777" w:rsidR="00CD6DAF" w:rsidRDefault="007C2C9C">
      <w:pPr>
        <w:pStyle w:val="Heading4"/>
        <w:widowControl/>
        <w:spacing w:before="360"/>
      </w:pPr>
      <w:r>
        <w:t>5.4.2  Prediction 3.b: More positive violations of team performance expectations predicts higher social bonding</w:t>
      </w:r>
    </w:p>
    <w:p w14:paraId="6C2C5F57" w14:textId="3F861BEF" w:rsidR="00CD6DAF" w:rsidRDefault="007C2C9C">
      <w:pPr>
        <w:spacing w:before="60"/>
      </w:pPr>
      <w:r>
        <w:t xml:space="preserve">The direct relationship Team Performance Expectations and Social Bonding was also tested </w:t>
      </w:r>
      <w:del w:id="537" w:author="BT_SENRG" w:date="2017-12-28T02:01:00Z">
        <w:r w:rsidDel="00C4366A">
          <w:delText xml:space="preserve">in </w:delText>
        </w:r>
      </w:del>
      <w:ins w:id="538" w:author="BT_SENRG" w:date="2017-12-28T02:01:00Z">
        <w:r w:rsidR="00C4366A">
          <w:t xml:space="preserve">using </w:t>
        </w:r>
      </w:ins>
      <w:r>
        <w:t xml:space="preserve">the </w:t>
      </w:r>
      <w:ins w:id="539" w:author="BT_SENRG" w:date="2017-12-28T02:01:00Z">
        <w:r w:rsidR="00C4366A">
          <w:t xml:space="preserve">1) </w:t>
        </w:r>
      </w:ins>
      <w:r>
        <w:t xml:space="preserve">post-Tournament, </w:t>
      </w:r>
      <w:ins w:id="540" w:author="BT_SENRG" w:date="2017-12-28T02:01:00Z">
        <w:r w:rsidR="00C4366A">
          <w:t xml:space="preserve">2) </w:t>
        </w:r>
      </w:ins>
      <w:r>
        <w:t xml:space="preserve">pre- to post-Tournament, and </w:t>
      </w:r>
      <w:ins w:id="541" w:author="BT_SENRG" w:date="2017-12-28T02:01:00Z">
        <w:r w:rsidR="00C4366A">
          <w:t xml:space="preserve">3) </w:t>
        </w:r>
      </w:ins>
      <w:r>
        <w:t>Overall Tournament subsets.</w:t>
      </w:r>
    </w:p>
    <w:p w14:paraId="7D527D38" w14:textId="77777777" w:rsidR="00CD6DAF" w:rsidRDefault="007C2C9C">
      <w:pPr>
        <w:ind w:firstLine="300"/>
      </w:pPr>
      <w:r>
        <w:t>Post-Tournament The scatterplot and line of best fit in Figure  </w:t>
      </w:r>
      <w:fldSimple w:instr="REF BMfig_teamPerfBondBasicXY \* MERGEFORMAT ">
        <w:r>
          <w:t>?</w:t>
        </w:r>
      </w:fldSimple>
      <w:r>
        <w:t xml:space="preserve"> indicates a positive relationship between Team Performance Expectations and Social Bonding. The plot indicates a positive relationship between Joint Action Success and Social Bonding.</w:t>
      </w:r>
    </w:p>
    <w:p w14:paraId="609ACDD8" w14:textId="77777777" w:rsidR="00CD6DAF" w:rsidRDefault="007C2C9C">
      <w:pPr>
        <w:pStyle w:val="Figure"/>
        <w:spacing w:before="240"/>
        <w:ind w:firstLine="300"/>
      </w:pPr>
      <w:r>
        <w:t xml:space="preserve"> </w:t>
      </w:r>
    </w:p>
    <w:p w14:paraId="2DD7C517" w14:textId="77777777" w:rsidR="00CD6DAF" w:rsidRDefault="007C2C9C">
      <w:pPr>
        <w:pStyle w:val="centerpar"/>
      </w:pPr>
      <w:r>
        <w:lastRenderedPageBreak/>
        <w:t xml:space="preserve"> </w:t>
      </w:r>
    </w:p>
    <w:p w14:paraId="49B0D33B" w14:textId="77777777" w:rsidR="00CD6DAF" w:rsidRDefault="007C2C9C">
      <w:pPr>
        <w:pStyle w:val="Caption"/>
      </w:pPr>
      <w:r>
        <w:t xml:space="preserve">Figure </w:t>
      </w:r>
      <w:bookmarkStart w:id="542" w:name="BMfig_teamPerfBondBasicXY"/>
      <w:r>
        <w:t>19</w:t>
      </w:r>
      <w:bookmarkEnd w:id="542"/>
      <w:r>
        <w:t>: Team Performance Expectations predicts Social Bonding (post-Tournament)</w:t>
      </w:r>
      <w:r>
        <w:fldChar w:fldCharType="begin"/>
      </w:r>
      <w:r>
        <w:instrText>TC "19 Team Performance Expectations predicts Social Bonding (post-Tournament)" \f f</w:instrText>
      </w:r>
      <w:r>
        <w:fldChar w:fldCharType="end"/>
      </w:r>
    </w:p>
    <w:p w14:paraId="1FA44A0A" w14:textId="26546B9F" w:rsidR="00CD6DAF" w:rsidRDefault="007C2C9C">
      <w:pPr>
        <w:spacing w:before="240"/>
        <w:ind w:firstLine="300"/>
      </w:pPr>
      <w:r>
        <w:t>The model revealed a significant positive relationship between Team Performance Expectations and Social Bonding, β=.34 (95%</w:t>
      </w:r>
      <w:r>
        <w:rPr>
          <w:i/>
          <w:iCs/>
        </w:rPr>
        <w:t>CI</w:t>
      </w:r>
      <w:r>
        <w:t xml:space="preserve">=.06,.63), </w:t>
      </w:r>
      <w:r>
        <w:rPr>
          <w:i/>
          <w:iCs/>
        </w:rPr>
        <w:t>SE</w:t>
      </w:r>
      <w:r>
        <w:t xml:space="preserve">=.14, </w:t>
      </w:r>
      <w:r>
        <w:rPr>
          <w:i/>
          <w:iCs/>
        </w:rPr>
        <w:t>t</w:t>
      </w:r>
      <w:r>
        <w:t xml:space="preserve">(13.79)=2.38, </w:t>
      </w:r>
      <w:r>
        <w:rPr>
          <w:i/>
          <w:iCs/>
        </w:rPr>
        <w:t>p</w:t>
      </w:r>
      <w:r>
        <w:t xml:space="preserve">=.03, </w:t>
      </w:r>
      <w:r>
        <w:fldChar w:fldCharType="begin"/>
      </w:r>
      <w:r>
        <w:instrText xml:space="preserve"> EQ </w:instrText>
      </w:r>
      <w:r>
        <w:rPr>
          <w:i/>
          <w:iCs/>
        </w:rPr>
        <w:instrText>marginalR</w:instrText>
      </w:r>
      <w:r>
        <w:instrText>\s\up5(</w:instrText>
      </w:r>
      <w:r>
        <w:rPr>
          <w:sz w:val="16"/>
          <w:szCs w:val="16"/>
        </w:rPr>
        <w:instrText>2</w:instrText>
      </w:r>
      <w:r>
        <w:instrText>)=.20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)=.40</w:instrText>
      </w:r>
      <w:r>
        <w:fldChar w:fldCharType="end"/>
      </w:r>
      <w:r>
        <w:t>. The</w:t>
      </w:r>
      <w:ins w:id="543" w:author="BT_SENRG" w:date="2017-12-28T02:04:00Z">
        <w:r w:rsidR="00D9720F">
          <w:t xml:space="preserve">re was </w:t>
        </w:r>
      </w:ins>
      <w:del w:id="544" w:author="BT_SENRG" w:date="2017-12-28T02:04:00Z">
        <w:r w:rsidDel="00D9720F">
          <w:delText xml:space="preserve"> model </w:delText>
        </w:r>
      </w:del>
      <w:r>
        <w:t xml:space="preserve">also </w:t>
      </w:r>
      <w:del w:id="545" w:author="BT_SENRG" w:date="2017-12-28T02:04:00Z">
        <w:r w:rsidDel="00D9720F">
          <w:delText xml:space="preserve">revealed </w:delText>
        </w:r>
      </w:del>
      <w:r>
        <w:t>a significant positive effect of Subjective Competence on Social Bonding</w:t>
      </w:r>
      <w:ins w:id="546" w:author="BT_SENRG" w:date="2017-12-28T02:04:00Z">
        <w:r w:rsidR="00D9720F">
          <w:t xml:space="preserve"> (</w:t>
        </w:r>
      </w:ins>
      <w:del w:id="547" w:author="BT_SENRG" w:date="2017-12-28T02:04:00Z">
        <w:r w:rsidDel="00D9720F">
          <w:delText xml:space="preserve">, </w:delText>
        </w:r>
      </w:del>
      <w:r>
        <w:t>β=.19 (95%</w:t>
      </w:r>
      <w:r>
        <w:rPr>
          <w:i/>
          <w:iCs/>
        </w:rPr>
        <w:t>CI</w:t>
      </w:r>
      <w:r>
        <w:t xml:space="preserve">=.02,.36), </w:t>
      </w:r>
      <w:r>
        <w:rPr>
          <w:i/>
          <w:iCs/>
        </w:rPr>
        <w:t>SE</w:t>
      </w:r>
      <w:r>
        <w:t xml:space="preserve">=.08, </w:t>
      </w:r>
      <w:r>
        <w:rPr>
          <w:i/>
          <w:iCs/>
        </w:rPr>
        <w:t>t</w:t>
      </w:r>
      <w:r>
        <w:t xml:space="preserve">(90.37)=2.24, </w:t>
      </w:r>
      <w:r>
        <w:rPr>
          <w:i/>
          <w:iCs/>
        </w:rPr>
        <w:t>p</w:t>
      </w:r>
      <w:r>
        <w:t>=.03</w:t>
      </w:r>
      <w:ins w:id="548" w:author="BT_SENRG" w:date="2017-12-28T02:04:00Z">
        <w:r w:rsidR="00D9720F">
          <w:t>)</w:t>
        </w:r>
      </w:ins>
      <w:r>
        <w:t>, such that athletes who provided higher ratings of their own technical competence in rugby (measured before the Tournament) reported higher levels of social bonding</w:t>
      </w:r>
      <w:ins w:id="549" w:author="BT_SENRG" w:date="2017-12-28T02:06:00Z">
        <w:r w:rsidR="00E623A2">
          <w:t xml:space="preserve"> </w:t>
        </w:r>
        <w:commentRangeStart w:id="550"/>
        <w:r w:rsidR="00E623A2">
          <w:t>after the tournament</w:t>
        </w:r>
        <w:commentRangeEnd w:id="550"/>
        <w:r w:rsidR="00E623A2">
          <w:rPr>
            <w:rStyle w:val="CommentReference"/>
          </w:rPr>
          <w:commentReference w:id="550"/>
        </w:r>
      </w:ins>
      <w:r>
        <w:t>.</w:t>
      </w:r>
    </w:p>
    <w:p w14:paraId="7CB91FAC" w14:textId="164C65FF" w:rsidR="00CD6DAF" w:rsidRDefault="007C2C9C">
      <w:pPr>
        <w:ind w:firstLine="300"/>
      </w:pPr>
      <w:r>
        <w:t>Model residuals were not normally distributed, (</w:t>
      </w:r>
      <w:r>
        <w:rPr>
          <w:i/>
          <w:iCs/>
        </w:rPr>
        <w:t>W</w:t>
      </w:r>
      <w:r>
        <w:t>=0.91,</w:t>
      </w:r>
      <w:r>
        <w:rPr>
          <w:i/>
          <w:iCs/>
        </w:rPr>
        <w:t>p</w:t>
      </w:r>
      <w:r>
        <w:t xml:space="preserve">&lt;.0001), owing to large negative skew (−1.33) and high kurtosis (.49). Re-running the model with a log-transformed outcome variable appeared to make the best improvement to model residuals </w:t>
      </w:r>
      <w:del w:id="551" w:author="BT_SENRG" w:date="2017-12-28T02:06:00Z">
        <w:r w:rsidDel="00E623A2">
          <w:delText xml:space="preserve">more </w:delText>
        </w:r>
      </w:del>
      <w:ins w:id="552" w:author="BT_SENRG" w:date="2017-12-28T02:06:00Z">
        <w:r w:rsidR="00E623A2">
          <w:t>as compared to</w:t>
        </w:r>
      </w:ins>
      <w:del w:id="553" w:author="BT_SENRG" w:date="2017-12-28T02:06:00Z">
        <w:r w:rsidDel="00E623A2">
          <w:delText>than</w:delText>
        </w:r>
      </w:del>
      <w:r>
        <w:t xml:space="preserve"> the outlier-removed model (see Table  </w:t>
      </w:r>
      <w:fldSimple w:instr="REF BMtab_MLM3bExpectationsBonding \* MERGEFORMAT ">
        <w:r>
          <w:t>?</w:t>
        </w:r>
      </w:fldSimple>
      <w:r>
        <w:t>)</w:t>
      </w:r>
      <w:ins w:id="554" w:author="BT_SENRG" w:date="2017-12-28T02:07:00Z">
        <w:r w:rsidR="00E623A2">
          <w:t xml:space="preserve">. The </w:t>
        </w:r>
      </w:ins>
      <w:del w:id="555" w:author="BT_SENRG" w:date="2017-12-28T02:07:00Z">
        <w:r w:rsidDel="00E623A2">
          <w:delText xml:space="preserve">. In </w:delText>
        </w:r>
      </w:del>
      <w:del w:id="556" w:author="BT_SENRG" w:date="2017-12-28T02:06:00Z">
        <w:r w:rsidDel="00E623A2">
          <w:delText xml:space="preserve">the </w:delText>
        </w:r>
      </w:del>
      <w:r>
        <w:t>log-transformed</w:t>
      </w:r>
      <w:del w:id="557" w:author="BT_SENRG" w:date="2017-12-28T02:07:00Z">
        <w:r w:rsidDel="00E623A2">
          <w:delText xml:space="preserve"> model, the distribution of model</w:delText>
        </w:r>
      </w:del>
      <w:r>
        <w:t xml:space="preserve"> residuals appear</w:t>
      </w:r>
      <w:ins w:id="558" w:author="BT_SENRG" w:date="2017-12-28T02:07:00Z">
        <w:r w:rsidR="00E623A2">
          <w:t>ed the</w:t>
        </w:r>
      </w:ins>
      <w:del w:id="559" w:author="BT_SENRG" w:date="2017-12-28T02:07:00Z">
        <w:r w:rsidDel="00E623A2">
          <w:delText>ed</w:delText>
        </w:r>
      </w:del>
      <w:r>
        <w:t xml:space="preserve"> most normal</w:t>
      </w:r>
      <w:del w:id="560" w:author="BT_SENRG" w:date="2017-12-28T02:07:00Z">
        <w:r w:rsidDel="00E623A2">
          <w:delText>,</w:delText>
        </w:r>
      </w:del>
      <w:r>
        <w:t xml:space="preserve"> (</w:t>
      </w:r>
      <w:r>
        <w:rPr>
          <w:i/>
          <w:iCs/>
        </w:rPr>
        <w:t>W</w:t>
      </w:r>
      <w:r>
        <w:t>=0.97,</w:t>
      </w:r>
      <w:r>
        <w:rPr>
          <w:i/>
          <w:iCs/>
        </w:rPr>
        <w:t>p</w:t>
      </w:r>
      <w:r>
        <w:t>=.02), and the R-squared values for the model improved</w:t>
      </w:r>
      <w:del w:id="561" w:author="BT_SENRG" w:date="2017-12-28T02:07:00Z">
        <w:r w:rsidDel="00E623A2">
          <w:delText>,</w:delText>
        </w:r>
      </w:del>
      <w:r>
        <w:t xml:space="preserve"> </w:t>
      </w:r>
      <w:ins w:id="562" w:author="BT_SENRG" w:date="2017-12-28T02:07:00Z">
        <w:r w:rsidR="00E623A2">
          <w:t>(</w:t>
        </w:r>
      </w:ins>
      <w:r>
        <w:fldChar w:fldCharType="begin"/>
      </w:r>
      <w:r>
        <w:instrText xml:space="preserve"> EQ </w:instrText>
      </w:r>
      <w:r>
        <w:rPr>
          <w:i/>
          <w:iCs/>
        </w:rPr>
        <w:instrText>marginalR</w:instrText>
      </w:r>
      <w:r>
        <w:instrText>\s\up5(</w:instrText>
      </w:r>
      <w:r>
        <w:rPr>
          <w:sz w:val="16"/>
          <w:szCs w:val="16"/>
        </w:rPr>
        <w:instrText>2</w:instrText>
      </w:r>
      <w:r>
        <w:instrText>)=.23</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)=.44</w:instrText>
      </w:r>
      <w:r>
        <w:fldChar w:fldCharType="end"/>
      </w:r>
      <w:ins w:id="563" w:author="BT_SENRG" w:date="2017-12-28T02:07:00Z">
        <w:r w:rsidR="00E623A2">
          <w:t>)</w:t>
        </w:r>
      </w:ins>
      <w:r>
        <w:t>. Individual cases had low influence on the model (Cook’s Distances all &lt; .15, see Appendix  </w:t>
      </w:r>
      <w:fldSimple w:instr="REF BMapp5_tournamentSurvey \* MERGEFORMAT ">
        <w:r>
          <w:t>?</w:t>
        </w:r>
      </w:fldSimple>
      <w:r>
        <w:t xml:space="preserve"> Figures  </w:t>
      </w:r>
      <w:fldSimple w:instr="REF BMfig_MLM3bAssumptions \* MERGEFORMAT ">
        <w:r>
          <w:t>?</w:t>
        </w:r>
      </w:fldSimple>
      <w:r>
        <w:t xml:space="preserve"> and  </w:t>
      </w:r>
      <w:fldSimple w:instr="REF BMfig_MLM3bLogAssumptions \* MERGEFORMAT ">
        <w:r>
          <w:t>?</w:t>
        </w:r>
      </w:fldSimple>
      <w:r>
        <w:t xml:space="preserve"> for a comparison of model assumptions between the original and log-transformed model). Owing to non-normally distributed residuals, this model does not provide robust support for the prediction that team performance expectation violations relates directly to social bonding.</w:t>
      </w:r>
    </w:p>
    <w:p w14:paraId="6500F29B" w14:textId="77777777" w:rsidR="00CD6DAF" w:rsidRDefault="007C2C9C">
      <w:pPr>
        <w:ind w:firstLine="300"/>
      </w:pPr>
      <w:r>
        <w:t>margin=0.5cm</w:t>
      </w:r>
    </w:p>
    <w:p w14:paraId="70681E84" w14:textId="77777777" w:rsidR="00CD6DAF" w:rsidRDefault="007C2C9C">
      <w:pPr>
        <w:ind w:firstLine="300"/>
      </w:pPr>
      <w:r>
        <w:t>Pre- to post-Tournament change The overall relationship between Team Performance Expectations (measured once following the Tournament) and change in Social Bonding is represented in Figure  </w:t>
      </w:r>
      <w:fldSimple w:instr="REF BMfig_teamPerfBondDeltaBasicXY \* MERGEFORMAT ">
        <w:r>
          <w:t>?</w:t>
        </w:r>
      </w:fldSimple>
      <w:r>
        <w:t>. The relationship appears to be positive but weak.</w:t>
      </w:r>
    </w:p>
    <w:p w14:paraId="6567919B" w14:textId="77777777" w:rsidR="00CD6DAF" w:rsidRDefault="007C2C9C">
      <w:pPr>
        <w:pStyle w:val="Figure"/>
        <w:spacing w:before="240"/>
        <w:ind w:firstLine="300"/>
      </w:pPr>
      <w:r>
        <w:t xml:space="preserve"> </w:t>
      </w:r>
    </w:p>
    <w:p w14:paraId="5149D7A0" w14:textId="77777777" w:rsidR="00CD6DAF" w:rsidRDefault="007C2C9C">
      <w:pPr>
        <w:pStyle w:val="centerpar"/>
      </w:pPr>
      <w:r>
        <w:t xml:space="preserve"> </w:t>
      </w:r>
    </w:p>
    <w:p w14:paraId="18E1F9AE" w14:textId="77777777" w:rsidR="00CD6DAF" w:rsidRDefault="007C2C9C">
      <w:pPr>
        <w:pStyle w:val="Caption"/>
      </w:pPr>
      <w:r>
        <w:t xml:space="preserve">Figure </w:t>
      </w:r>
      <w:bookmarkStart w:id="564" w:name="BMfig_teamPerfBondDeltaBasicXY"/>
      <w:r>
        <w:t>20</w:t>
      </w:r>
      <w:bookmarkEnd w:id="564"/>
      <w:r>
        <w:t>: Team Performance Expectations predicts Social Bonding (post-Tournament)</w:t>
      </w:r>
      <w:r>
        <w:fldChar w:fldCharType="begin"/>
      </w:r>
      <w:r>
        <w:instrText>TC "20 Team Performance Expectations predicts Social Bonding (post-Tournament)" \f f</w:instrText>
      </w:r>
      <w:r>
        <w:fldChar w:fldCharType="end"/>
      </w:r>
    </w:p>
    <w:p w14:paraId="303458E9" w14:textId="02F92A74" w:rsidR="00CD6DAF" w:rsidRDefault="00E623A2">
      <w:pPr>
        <w:spacing w:before="240"/>
        <w:ind w:firstLine="300"/>
      </w:pPr>
      <w:ins w:id="565" w:author="BT_SENRG" w:date="2017-12-28T02:08:00Z">
        <w:r>
          <w:t>There was a significant main effect of X on Y</w:t>
        </w:r>
      </w:ins>
      <w:ins w:id="566" w:author="BT_SENRG" w:date="2017-12-28T02:09:00Z">
        <w:r>
          <w:t xml:space="preserve"> (</w:t>
        </w:r>
      </w:ins>
      <w:del w:id="567" w:author="BT_SENRG" w:date="2017-12-28T02:09:00Z">
        <w:r w:rsidR="007C2C9C" w:rsidDel="00E623A2">
          <w:delText>A model designed to test the relationship between expectations around team performance and change in social bonding revealed a marginally</w:delText>
        </w:r>
      </w:del>
      <w:del w:id="568" w:author="BT_SENRG" w:date="2017-12-28T02:08:00Z">
        <w:r w:rsidR="007C2C9C" w:rsidDel="00E623A2">
          <w:delText xml:space="preserve"> significant main effect</w:delText>
        </w:r>
      </w:del>
      <w:del w:id="569" w:author="BT_SENRG" w:date="2017-12-28T02:09:00Z">
        <w:r w:rsidR="007C2C9C" w:rsidDel="00E623A2">
          <w:delText xml:space="preserve">, </w:delText>
        </w:r>
      </w:del>
      <w:r w:rsidR="007C2C9C">
        <w:t>β=.20 (95%</w:t>
      </w:r>
      <w:r w:rsidR="007C2C9C">
        <w:rPr>
          <w:i/>
          <w:iCs/>
        </w:rPr>
        <w:t>CI</w:t>
      </w:r>
      <w:r w:rsidR="007C2C9C">
        <w:t xml:space="preserve">=−.0004,.02), </w:t>
      </w:r>
      <w:r w:rsidR="007C2C9C">
        <w:rPr>
          <w:i/>
          <w:iCs/>
        </w:rPr>
        <w:t>SE</w:t>
      </w:r>
      <w:r w:rsidR="007C2C9C">
        <w:t xml:space="preserve">=.11, </w:t>
      </w:r>
      <w:r w:rsidR="007C2C9C">
        <w:rPr>
          <w:i/>
          <w:iCs/>
        </w:rPr>
        <w:t>t</w:t>
      </w:r>
      <w:r w:rsidR="007C2C9C">
        <w:t xml:space="preserve">(97)=1.87, </w:t>
      </w:r>
      <w:r w:rsidR="007C2C9C">
        <w:rPr>
          <w:i/>
          <w:iCs/>
        </w:rPr>
        <w:t>p</w:t>
      </w:r>
      <w:r w:rsidR="007C2C9C">
        <w:t xml:space="preserve">=.07,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)=.05</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)=.05</w:instrText>
      </w:r>
      <w:r w:rsidR="007C2C9C">
        <w:fldChar w:fldCharType="end"/>
      </w:r>
      <w:ins w:id="570" w:author="BT_SENRG" w:date="2017-12-28T02:09:00Z">
        <w:r>
          <w:t>)</w:t>
        </w:r>
      </w:ins>
      <w:r w:rsidR="007C2C9C">
        <w:t>. Examination of model residuals revealed that they were not normally distributed around zero (</w:t>
      </w:r>
      <w:r w:rsidR="007C2C9C">
        <w:rPr>
          <w:i/>
          <w:iCs/>
        </w:rPr>
        <w:t>Shapiro</w:t>
      </w:r>
      <w:r w:rsidR="007C2C9C">
        <w:t>−</w:t>
      </w:r>
      <w:r w:rsidR="007C2C9C">
        <w:rPr>
          <w:i/>
          <w:iCs/>
        </w:rPr>
        <w:t>Wilk</w:t>
      </w:r>
      <w:r w:rsidR="007C2C9C">
        <w:t>=0.96,</w:t>
      </w:r>
      <w:r w:rsidR="007C2C9C">
        <w:rPr>
          <w:i/>
          <w:iCs/>
        </w:rPr>
        <w:t>p</w:t>
      </w:r>
      <w:r w:rsidR="007C2C9C">
        <w:t>=.004). Re-running the model with a log-transformed outcome variable and outliers excluded improved the normality of residuals, (</w:t>
      </w:r>
      <w:r w:rsidR="007C2C9C">
        <w:rPr>
          <w:i/>
          <w:iCs/>
        </w:rPr>
        <w:t>Shapiro</w:t>
      </w:r>
      <w:r w:rsidR="007C2C9C">
        <w:t>−</w:t>
      </w:r>
      <w:r w:rsidR="007C2C9C">
        <w:rPr>
          <w:i/>
          <w:iCs/>
        </w:rPr>
        <w:t>Wilk</w:t>
      </w:r>
      <w:r w:rsidR="007C2C9C">
        <w:t>=0.98,</w:t>
      </w:r>
      <w:r w:rsidR="007C2C9C">
        <w:rPr>
          <w:i/>
          <w:iCs/>
        </w:rPr>
        <w:t>p</w:t>
      </w:r>
      <w:r w:rsidR="007C2C9C">
        <w:t>=.24), however the effect of Team Performance Expectations on Social Bonding was no longer significant</w:t>
      </w:r>
      <w:ins w:id="571" w:author="BT_SENRG" w:date="2017-12-28T02:09:00Z">
        <w:r w:rsidR="00764DFE">
          <w:t xml:space="preserve"> (</w:t>
        </w:r>
      </w:ins>
      <w:del w:id="572" w:author="BT_SENRG" w:date="2017-12-28T02:09:00Z">
        <w:r w:rsidR="007C2C9C" w:rsidDel="00764DFE">
          <w:delText xml:space="preserve">, </w:delText>
        </w:r>
      </w:del>
      <w:r w:rsidR="007C2C9C">
        <w:t>β=.04 (95%</w:t>
      </w:r>
      <w:r w:rsidR="007C2C9C">
        <w:rPr>
          <w:i/>
          <w:iCs/>
        </w:rPr>
        <w:t>CI</w:t>
      </w:r>
      <w:r w:rsidR="007C2C9C">
        <w:t xml:space="preserve">=.02,.10), </w:t>
      </w:r>
      <w:r w:rsidR="007C2C9C">
        <w:rPr>
          <w:i/>
          <w:iCs/>
        </w:rPr>
        <w:t>SE</w:t>
      </w:r>
      <w:r w:rsidR="007C2C9C">
        <w:t xml:space="preserve">=.03, </w:t>
      </w:r>
      <w:r w:rsidR="007C2C9C">
        <w:rPr>
          <w:i/>
          <w:iCs/>
        </w:rPr>
        <w:t>t</w:t>
      </w:r>
      <w:r w:rsidR="007C2C9C">
        <w:t xml:space="preserve">())=1.29, </w:t>
      </w:r>
      <w:r w:rsidR="007C2C9C">
        <w:rPr>
          <w:i/>
          <w:iCs/>
        </w:rPr>
        <w:t>p</w:t>
      </w:r>
      <w:r w:rsidR="007C2C9C">
        <w:t xml:space="preserve">=.01, </w:t>
      </w:r>
      <w:r w:rsidR="007C2C9C">
        <w:fldChar w:fldCharType="begin"/>
      </w:r>
      <w:r w:rsidR="007C2C9C">
        <w:instrText xml:space="preserve"> EQ </w:instrText>
      </w:r>
      <w:r w:rsidR="007C2C9C">
        <w:rPr>
          <w:i/>
          <w:iCs/>
        </w:rPr>
        <w:instrText>marginalR</w:instrText>
      </w:r>
      <w:r w:rsidR="007C2C9C">
        <w:instrText>\s\up5(</w:instrText>
      </w:r>
      <w:r w:rsidR="007C2C9C">
        <w:rPr>
          <w:sz w:val="16"/>
          <w:szCs w:val="16"/>
        </w:rPr>
        <w:instrText>2</w:instrText>
      </w:r>
      <w:r w:rsidR="007C2C9C">
        <w:instrText>)=.03</w:instrText>
      </w:r>
      <w:r w:rsidR="007C2C9C">
        <w:fldChar w:fldCharType="end"/>
      </w:r>
      <w:r w:rsidR="007C2C9C">
        <w:t xml:space="preserve">, </w:t>
      </w:r>
      <w:r w:rsidR="007C2C9C">
        <w:fldChar w:fldCharType="begin"/>
      </w:r>
      <w:r w:rsidR="007C2C9C">
        <w:instrText xml:space="preserve"> EQ </w:instrText>
      </w:r>
      <w:r w:rsidR="007C2C9C">
        <w:rPr>
          <w:i/>
          <w:iCs/>
        </w:rPr>
        <w:instrText>conditionalR</w:instrText>
      </w:r>
      <w:r w:rsidR="007C2C9C">
        <w:instrText>\s\up5(</w:instrText>
      </w:r>
      <w:r w:rsidR="007C2C9C">
        <w:rPr>
          <w:sz w:val="16"/>
          <w:szCs w:val="16"/>
        </w:rPr>
        <w:instrText>2</w:instrText>
      </w:r>
      <w:r w:rsidR="007C2C9C">
        <w:instrText>)=.09</w:instrText>
      </w:r>
      <w:r w:rsidR="007C2C9C">
        <w:fldChar w:fldCharType="end"/>
      </w:r>
      <w:ins w:id="573" w:author="BT_SENRG" w:date="2017-12-28T02:09:00Z">
        <w:r w:rsidR="00764DFE">
          <w:t>)</w:t>
        </w:r>
      </w:ins>
      <w:r w:rsidR="007C2C9C">
        <w:t xml:space="preserve"> (see Table  </w:t>
      </w:r>
      <w:fldSimple w:instr="REF BMtab_MLM23bcBondingteamPerfExp \* MERGEFORMAT ">
        <w:r w:rsidR="007C2C9C">
          <w:t>?</w:t>
        </w:r>
      </w:fldSimple>
      <w:r w:rsidR="007C2C9C">
        <w:t xml:space="preserve"> for full description of results). These results from adjusted models suggests that variation in Team Performance Expectations across pre- and post-Tournament measurements did not suitably explain observed variation in pre-post measures of Social Bonding. As such, Team Performance Expectations was not considered in the subsequent mediation analysis.</w:t>
      </w:r>
    </w:p>
    <w:p w14:paraId="6343AE2C" w14:textId="77777777" w:rsidR="00CD6DAF" w:rsidRDefault="007C2C9C">
      <w:pPr>
        <w:ind w:firstLine="300"/>
      </w:pPr>
      <w:r>
        <w:lastRenderedPageBreak/>
        <w:t>margin=0.5cm</w:t>
      </w:r>
    </w:p>
    <w:p w14:paraId="367DAB6C" w14:textId="77777777" w:rsidR="00CD6DAF" w:rsidRDefault="007C2C9C">
      <w:pPr>
        <w:ind w:firstLine="300"/>
      </w:pPr>
      <w:r>
        <w:t>Overall Tournament The direct relationship between Team Performance Expectations and Social Bonding, depicted in Figure  </w:t>
      </w:r>
      <w:fldSimple w:instr="REF BMfig_ \* MERGEFORMAT ">
        <w:r>
          <w:t>?</w:t>
        </w:r>
      </w:fldSimple>
      <w:r>
        <w:t xml:space="preserve"> was tested.</w:t>
      </w:r>
    </w:p>
    <w:p w14:paraId="0E26151F" w14:textId="77777777" w:rsidR="00CD6DAF" w:rsidRDefault="007C2C9C">
      <w:pPr>
        <w:pStyle w:val="Figure"/>
        <w:spacing w:before="240"/>
        <w:ind w:firstLine="300"/>
      </w:pPr>
      <w:r>
        <w:t xml:space="preserve"> </w:t>
      </w:r>
    </w:p>
    <w:p w14:paraId="6604F34B" w14:textId="77777777" w:rsidR="00CD6DAF" w:rsidRDefault="007C2C9C">
      <w:pPr>
        <w:pStyle w:val="centerpar"/>
      </w:pPr>
      <w:r>
        <w:t xml:space="preserve"> </w:t>
      </w:r>
    </w:p>
    <w:p w14:paraId="66F66474" w14:textId="77777777" w:rsidR="00CD6DAF" w:rsidRDefault="007C2C9C">
      <w:pPr>
        <w:pStyle w:val="Caption"/>
      </w:pPr>
      <w:r>
        <w:t xml:space="preserve">Figure </w:t>
      </w:r>
      <w:bookmarkStart w:id="574" w:name="BMfig_teamPerfBondOverallBasicXY"/>
      <w:r>
        <w:t>21</w:t>
      </w:r>
      <w:bookmarkEnd w:id="574"/>
      <w:r>
        <w:t>: Team Performance Expectations predicts Social Bonding (post-Tournament)</w:t>
      </w:r>
      <w:r>
        <w:fldChar w:fldCharType="begin"/>
      </w:r>
      <w:r>
        <w:instrText>TC "21 Team Performance Expectations predicts Social Bonding (post-Tournament)" \f f</w:instrText>
      </w:r>
      <w:r>
        <w:fldChar w:fldCharType="end"/>
      </w:r>
    </w:p>
    <w:p w14:paraId="157898AD" w14:textId="7DCE9E05" w:rsidR="00CD6DAF" w:rsidRDefault="007C2C9C">
      <w:pPr>
        <w:spacing w:before="240"/>
        <w:ind w:firstLine="300"/>
      </w:pPr>
      <w:r>
        <w:t>The initial model failed to converge with the random slope and intercept model structure. As such, the model was simplified to estimate only the random slope. Th</w:t>
      </w:r>
      <w:ins w:id="575" w:author="BT_SENRG" w:date="2017-12-28T02:10:00Z">
        <w:r w:rsidR="00764DFE">
          <w:t>e</w:t>
        </w:r>
      </w:ins>
      <w:del w:id="576" w:author="BT_SENRG" w:date="2017-12-28T02:10:00Z">
        <w:r w:rsidDel="00764DFE">
          <w:delText>is</w:delText>
        </w:r>
      </w:del>
      <w:r>
        <w:t xml:space="preserve"> simplified model revealed a significant positive relationship between team performance expectation violation and social bonding</w:t>
      </w:r>
      <w:ins w:id="577" w:author="BT_SENRG" w:date="2017-12-28T02:10:00Z">
        <w:r w:rsidR="00764DFE">
          <w:t xml:space="preserve"> (</w:t>
        </w:r>
      </w:ins>
      <w:del w:id="578" w:author="BT_SENRG" w:date="2017-12-28T02:10:00Z">
        <w:r w:rsidDel="00764DFE">
          <w:delText xml:space="preserve">, </w:delText>
        </w:r>
      </w:del>
      <w:r>
        <w:t>β=.46 (95%</w:t>
      </w:r>
      <w:r>
        <w:rPr>
          <w:i/>
          <w:iCs/>
        </w:rPr>
        <w:t>CI</w:t>
      </w:r>
      <w:r>
        <w:t xml:space="preserve">=.35,.57), </w:t>
      </w:r>
      <w:r>
        <w:rPr>
          <w:i/>
          <w:iCs/>
        </w:rPr>
        <w:t>SE</w:t>
      </w:r>
      <w:r>
        <w:t xml:space="preserve">=.05, </w:t>
      </w:r>
      <w:r>
        <w:rPr>
          <w:i/>
          <w:iCs/>
        </w:rPr>
        <w:t>t</w:t>
      </w:r>
      <w:r>
        <w:t xml:space="preserve">(331.00)=8.48,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)=.40</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)=.40</w:instrText>
      </w:r>
      <w:r>
        <w:fldChar w:fldCharType="end"/>
      </w:r>
      <w:ins w:id="579" w:author="BT_SENRG" w:date="2017-12-28T02:10:00Z">
        <w:r w:rsidR="00764DFE">
          <w:t>)</w:t>
        </w:r>
      </w:ins>
      <w:r>
        <w:t>. The</w:t>
      </w:r>
      <w:ins w:id="580" w:author="BT_SENRG" w:date="2017-12-28T02:10:00Z">
        <w:r w:rsidR="00764DFE">
          <w:t>re was</w:t>
        </w:r>
      </w:ins>
      <w:del w:id="581" w:author="BT_SENRG" w:date="2017-12-28T02:10:00Z">
        <w:r w:rsidDel="00764DFE">
          <w:delText xml:space="preserve"> model</w:delText>
        </w:r>
      </w:del>
      <w:r>
        <w:t xml:space="preserve"> also </w:t>
      </w:r>
      <w:del w:id="582" w:author="BT_SENRG" w:date="2017-12-28T02:10:00Z">
        <w:r w:rsidDel="00764DFE">
          <w:delText xml:space="preserve">revealed </w:delText>
        </w:r>
      </w:del>
      <w:r>
        <w:t>a significant relationship between Individual Performance Expectations and social bonding</w:t>
      </w:r>
      <w:ins w:id="583" w:author="BT_SENRG" w:date="2017-12-28T02:10:00Z">
        <w:r w:rsidR="00764DFE">
          <w:t xml:space="preserve"> (</w:t>
        </w:r>
      </w:ins>
      <w:del w:id="584" w:author="BT_SENRG" w:date="2017-12-28T02:10:00Z">
        <w:r w:rsidDel="00764DFE">
          <w:delText xml:space="preserve">, </w:delText>
        </w:r>
      </w:del>
      <w:r>
        <w:t>β=.005 (95%</w:t>
      </w:r>
      <w:r>
        <w:rPr>
          <w:i/>
          <w:iCs/>
        </w:rPr>
        <w:t>CI</w:t>
      </w:r>
      <w:r>
        <w:t xml:space="preserve">=.002,.009), </w:t>
      </w:r>
      <w:r>
        <w:rPr>
          <w:i/>
          <w:iCs/>
        </w:rPr>
        <w:t>SE</w:t>
      </w:r>
      <w:r>
        <w:t xml:space="preserve">=.002, </w:t>
      </w:r>
      <w:r>
        <w:rPr>
          <w:i/>
          <w:iCs/>
        </w:rPr>
        <w:t>t</w:t>
      </w:r>
      <w:r>
        <w:t xml:space="preserve">(303.4)=2.80, </w:t>
      </w:r>
      <w:r>
        <w:rPr>
          <w:i/>
          <w:iCs/>
        </w:rPr>
        <w:t>p</w:t>
      </w:r>
      <w:r>
        <w:t>&lt;.01</w:t>
      </w:r>
      <w:ins w:id="585" w:author="BT_SENRG" w:date="2017-12-28T02:10:00Z">
        <w:r w:rsidR="00764DFE">
          <w:t>)</w:t>
        </w:r>
      </w:ins>
      <w:r>
        <w:t xml:space="preserve">, as well as </w:t>
      </w:r>
      <w:ins w:id="586" w:author="BT_SENRG" w:date="2017-12-28T02:10:00Z">
        <w:r w:rsidR="00764DFE">
          <w:t xml:space="preserve">between </w:t>
        </w:r>
      </w:ins>
      <w:r>
        <w:t>subjective competence and social bonding</w:t>
      </w:r>
      <w:ins w:id="587" w:author="BT_SENRG" w:date="2017-12-28T02:11:00Z">
        <w:r w:rsidR="00764DFE">
          <w:t xml:space="preserve"> (</w:t>
        </w:r>
      </w:ins>
      <w:del w:id="588" w:author="BT_SENRG" w:date="2017-12-28T02:11:00Z">
        <w:r w:rsidDel="00764DFE">
          <w:delText xml:space="preserve">, </w:delText>
        </w:r>
      </w:del>
      <w:r>
        <w:t>β=.01 (95%</w:t>
      </w:r>
      <w:r>
        <w:rPr>
          <w:i/>
          <w:iCs/>
        </w:rPr>
        <w:t>CI</w:t>
      </w:r>
      <w:r>
        <w:t xml:space="preserve">=.01,.18), </w:t>
      </w:r>
      <w:r>
        <w:rPr>
          <w:i/>
          <w:iCs/>
        </w:rPr>
        <w:t>SE</w:t>
      </w:r>
      <w:r>
        <w:t xml:space="preserve">=.04, </w:t>
      </w:r>
      <w:r>
        <w:rPr>
          <w:i/>
          <w:iCs/>
        </w:rPr>
        <w:t>t</w:t>
      </w:r>
      <w:r>
        <w:t xml:space="preserve">(265.3)=2.24, </w:t>
      </w:r>
      <w:r>
        <w:rPr>
          <w:i/>
          <w:iCs/>
        </w:rPr>
        <w:t>p</w:t>
      </w:r>
      <w:r>
        <w:t>=.03</w:t>
      </w:r>
      <w:ins w:id="589" w:author="BT_SENRG" w:date="2017-12-28T02:11:00Z">
        <w:r w:rsidR="00764DFE">
          <w:t>)</w:t>
        </w:r>
      </w:ins>
      <w:r>
        <w:t xml:space="preserve"> (see Table  </w:t>
      </w:r>
      <w:fldSimple w:instr="REF BMtab_MLM32ateamPerfBondingTournament \* MERGEFORMAT ">
        <w:r>
          <w:t>?</w:t>
        </w:r>
      </w:fldSimple>
      <w:r>
        <w:t xml:space="preserve"> for full description of model estimates). Model residuals were non-normally distributed, (</w:t>
      </w:r>
      <w:r>
        <w:rPr>
          <w:i/>
          <w:iCs/>
        </w:rPr>
        <w:t>W</w:t>
      </w:r>
      <w:r>
        <w:t>=0.97,</w:t>
      </w:r>
      <w:r>
        <w:rPr>
          <w:i/>
          <w:iCs/>
        </w:rPr>
        <w:t>p</w:t>
      </w:r>
      <w:r>
        <w:t xml:space="preserve">&lt;.00001), with </w:t>
      </w:r>
      <w:ins w:id="590" w:author="BT_SENRG" w:date="2017-12-28T02:11:00Z">
        <w:r w:rsidR="00764DFE">
          <w:t xml:space="preserve">a </w:t>
        </w:r>
      </w:ins>
      <w:r>
        <w:t>negative skew (−.6), and higher than normal kurtosis, see Appendix  </w:t>
      </w:r>
      <w:fldSimple w:instr="REF BMapp5_tournamentSurvey \* MERGEFORMAT ">
        <w:r>
          <w:t>?</w:t>
        </w:r>
      </w:fldSimple>
      <w:r>
        <w:t xml:space="preserve"> Figure  </w:t>
      </w:r>
      <w:fldSimple w:instr="REF BMfig_MLM32aAssumptions \* MERGEFORMAT ">
        <w:r>
          <w:t>?</w:t>
        </w:r>
      </w:fldSimple>
      <w:r>
        <w:t>. A model in which the outcome was log-transformed following removal of outliers provided the best possible fit for the available data  </w:t>
      </w:r>
      <w:fldSimple w:instr="REF BMMLM32ateamPerfBondingTournamentModelComparison \* MERGEFORMAT ">
        <w:r>
          <w:t>?</w:t>
        </w:r>
      </w:fldSimple>
      <w:r>
        <w:t>. While the distribution of errors was still non-normal, (</w:t>
      </w:r>
      <w:r>
        <w:rPr>
          <w:i/>
          <w:iCs/>
        </w:rPr>
        <w:t>W</w:t>
      </w:r>
      <w:r>
        <w:t>=0.99,</w:t>
      </w:r>
      <w:r>
        <w:rPr>
          <w:i/>
          <w:iCs/>
        </w:rPr>
        <w:t>p</w:t>
      </w:r>
      <w:r>
        <w:t>=.03), error terms appear much more evenly distributed around zero than the original model, albeit with a slight negative skew (−0.1). The adjusted model provided confirmation that the significant positive effect of team performance expectation violation on social bonding</w:t>
      </w:r>
      <w:ins w:id="591" w:author="BT_SENRG" w:date="2017-12-28T02:11:00Z">
        <w:r w:rsidR="00764DFE">
          <w:t xml:space="preserve"> (</w:t>
        </w:r>
      </w:ins>
      <w:del w:id="592" w:author="BT_SENRG" w:date="2017-12-28T02:11:00Z">
        <w:r w:rsidDel="00764DFE">
          <w:delText xml:space="preserve">, </w:delText>
        </w:r>
      </w:del>
      <w:r>
        <w:t>β=.16 (95%</w:t>
      </w:r>
      <w:r>
        <w:rPr>
          <w:i/>
          <w:iCs/>
        </w:rPr>
        <w:t>CI</w:t>
      </w:r>
      <w:r>
        <w:t xml:space="preserve">=.12,.20), </w:t>
      </w:r>
      <w:r>
        <w:rPr>
          <w:i/>
          <w:iCs/>
        </w:rPr>
        <w:t>SE</w:t>
      </w:r>
      <w:r>
        <w:t xml:space="preserve">=.02, </w:t>
      </w:r>
      <w:r>
        <w:rPr>
          <w:i/>
          <w:iCs/>
        </w:rPr>
        <w:t>t</w:t>
      </w:r>
      <w:r>
        <w:t xml:space="preserve">(336.80)=7.98,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)=.36</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)=.36</w:instrText>
      </w:r>
      <w:r>
        <w:fldChar w:fldCharType="end"/>
      </w:r>
      <w:ins w:id="593" w:author="BT_SENRG" w:date="2017-12-28T02:11:00Z">
        <w:r w:rsidR="00764DFE">
          <w:t>)</w:t>
        </w:r>
      </w:ins>
      <w:r>
        <w:t>.</w:t>
      </w:r>
    </w:p>
    <w:p w14:paraId="4E85D2DA" w14:textId="77777777" w:rsidR="00CD6DAF" w:rsidRDefault="007C2C9C">
      <w:pPr>
        <w:pStyle w:val="Figure"/>
        <w:spacing w:before="240"/>
        <w:ind w:firstLine="300"/>
      </w:pPr>
      <w:r>
        <w:t xml:space="preserve"> </w:t>
      </w:r>
    </w:p>
    <w:p w14:paraId="7EF6E343" w14:textId="77777777" w:rsidR="00CD6DAF" w:rsidRDefault="007C2C9C">
      <w:pPr>
        <w:pStyle w:val="centerpar"/>
      </w:pPr>
      <w:r>
        <w:t xml:space="preserve"> </w:t>
      </w:r>
    </w:p>
    <w:p w14:paraId="60797B06" w14:textId="77777777" w:rsidR="00CD6DAF" w:rsidRDefault="007C2C9C">
      <w:pPr>
        <w:pStyle w:val="Caption"/>
      </w:pPr>
      <w:r>
        <w:t xml:space="preserve">Figure </w:t>
      </w:r>
      <w:bookmarkStart w:id="594" w:name="BMfig_teamPerfBondOverallModelSlope"/>
      <w:r>
        <w:t>22</w:t>
      </w:r>
      <w:bookmarkEnd w:id="594"/>
      <w:r>
        <w:t>: Joint Action Success predicts Social Bonding in post-Tournament survey data. The blue slope is the original line of best fit, the red slope has been adjusted according to the predictions of the linear model.</w:t>
      </w:r>
      <w:r>
        <w:fldChar w:fldCharType="begin"/>
      </w:r>
      <w:r>
        <w:instrText>TC "22 Joint Action Success predicts Social Bonding in post-Tournament survey data. The blue slope is the original line of best fit, the red slope has been adjusted according to the predictions of the linear model." \f f</w:instrText>
      </w:r>
      <w:r>
        <w:fldChar w:fldCharType="end"/>
      </w:r>
    </w:p>
    <w:p w14:paraId="2F716E6C" w14:textId="0252E4F8" w:rsidR="00CD6DAF" w:rsidRDefault="007C2C9C">
      <w:pPr>
        <w:pStyle w:val="Heading3"/>
        <w:widowControl/>
        <w:spacing w:before="360"/>
      </w:pPr>
      <w:r>
        <w:t xml:space="preserve">5.5  Prediction 4: Feelings of </w:t>
      </w:r>
      <w:ins w:id="595" w:author="BT_SENRG" w:date="2017-12-28T02:12:00Z">
        <w:r w:rsidR="00200658">
          <w:t>T</w:t>
        </w:r>
      </w:ins>
      <w:del w:id="596" w:author="BT_SENRG" w:date="2017-12-28T02:12:00Z">
        <w:r w:rsidDel="00200658">
          <w:delText>t</w:delText>
        </w:r>
      </w:del>
      <w:r>
        <w:t xml:space="preserve">eam </w:t>
      </w:r>
      <w:ins w:id="597" w:author="BT_SENRG" w:date="2017-12-28T02:12:00Z">
        <w:r w:rsidR="00200658">
          <w:t>C</w:t>
        </w:r>
      </w:ins>
      <w:del w:id="598" w:author="BT_SENRG" w:date="2017-12-28T02:12:00Z">
        <w:r w:rsidDel="00200658">
          <w:delText>c</w:delText>
        </w:r>
      </w:del>
      <w:r>
        <w:t xml:space="preserve">lick mediate the relationship between </w:t>
      </w:r>
      <w:ins w:id="599" w:author="BT_SENRG" w:date="2017-12-28T02:12:00Z">
        <w:r w:rsidR="00200658">
          <w:t>p</w:t>
        </w:r>
      </w:ins>
      <w:del w:id="600" w:author="BT_SENRG" w:date="2017-12-28T02:12:00Z">
        <w:r w:rsidDel="00200658">
          <w:delText>p</w:delText>
        </w:r>
      </w:del>
      <w:r>
        <w:t xml:space="preserve">erceptions of </w:t>
      </w:r>
      <w:ins w:id="601" w:author="BT_SENRG" w:date="2017-12-28T02:12:00Z">
        <w:r w:rsidR="00200658">
          <w:t>S</w:t>
        </w:r>
      </w:ins>
      <w:del w:id="602" w:author="BT_SENRG" w:date="2017-12-28T02:12:00Z">
        <w:r w:rsidDel="00200658">
          <w:delText>s</w:delText>
        </w:r>
      </w:del>
      <w:r>
        <w:t xml:space="preserve">uccess in </w:t>
      </w:r>
      <w:ins w:id="603" w:author="BT_SENRG" w:date="2017-12-28T02:12:00Z">
        <w:r w:rsidR="00200658">
          <w:t>J</w:t>
        </w:r>
      </w:ins>
      <w:del w:id="604" w:author="BT_SENRG" w:date="2017-12-28T02:12:00Z">
        <w:r w:rsidDel="00200658">
          <w:delText>j</w:delText>
        </w:r>
      </w:del>
      <w:r>
        <w:t xml:space="preserve">oint </w:t>
      </w:r>
      <w:ins w:id="605" w:author="BT_SENRG" w:date="2017-12-28T02:12:00Z">
        <w:r w:rsidR="00200658">
          <w:t>A</w:t>
        </w:r>
      </w:ins>
      <w:del w:id="606" w:author="BT_SENRG" w:date="2017-12-28T02:12:00Z">
        <w:r w:rsidDel="00200658">
          <w:delText>a</w:delText>
        </w:r>
      </w:del>
      <w:r>
        <w:t xml:space="preserve">ction and feelings of </w:t>
      </w:r>
      <w:ins w:id="607" w:author="BT_SENRG" w:date="2017-12-28T02:13:00Z">
        <w:r w:rsidR="00200658">
          <w:t>S</w:t>
        </w:r>
      </w:ins>
      <w:del w:id="608" w:author="BT_SENRG" w:date="2017-12-28T02:13:00Z">
        <w:r w:rsidDel="00200658">
          <w:delText>s</w:delText>
        </w:r>
      </w:del>
      <w:r>
        <w:t xml:space="preserve">ocial </w:t>
      </w:r>
      <w:ins w:id="609" w:author="BT_SENRG" w:date="2017-12-28T02:13:00Z">
        <w:r w:rsidR="00200658">
          <w:t>B</w:t>
        </w:r>
      </w:ins>
      <w:del w:id="610" w:author="BT_SENRG" w:date="2017-12-28T02:13:00Z">
        <w:r w:rsidDel="00200658">
          <w:delText>b</w:delText>
        </w:r>
      </w:del>
      <w:r>
        <w:t>onding</w:t>
      </w:r>
    </w:p>
    <w:p w14:paraId="2DA5E586" w14:textId="77777777" w:rsidR="00CD6DAF" w:rsidRDefault="007C2C9C">
      <w:pPr>
        <w:pStyle w:val="Heading4"/>
        <w:widowControl/>
        <w:spacing w:before="180"/>
      </w:pPr>
      <w:r>
        <w:t>5.5.1  4</w:t>
      </w:r>
      <w:del w:id="611" w:author="BT_SENRG" w:date="2017-12-28T02:25:00Z">
        <w:r w:rsidDel="00A261D9">
          <w:delText>.</w:delText>
        </w:r>
      </w:del>
      <w:r>
        <w:t>a: Team Click mediates the relationship between Joint Action Success and Social Bonding</w:t>
      </w:r>
    </w:p>
    <w:p w14:paraId="506319AC" w14:textId="77777777" w:rsidR="00CD6DAF" w:rsidRDefault="007C2C9C">
      <w:pPr>
        <w:spacing w:before="60"/>
      </w:pPr>
      <w:r>
        <w:t xml:space="preserve">Post-Tournament Mediation analyses were conducted using linear mixed effects regressions in the Causal Mediation Analysis package in R (Version 4.4.5). To make </w:t>
      </w:r>
      <w:r>
        <w:lastRenderedPageBreak/>
        <w:t>inferences concerning the average indirect and total effects, quasi-Bayesian Markov Chain Monte Carlo (MCMC) method based on normal approximation and 1000 simulations was used to estimate the 95% Confidence Intervals Tofighi2016a,Imai2010. MCMC estimation is a form of non-parametric bootstrapping whereby the sampling distribution for the effect of interest is not assumed to be normal but is instead simulated from the model estimates and their asymptotic variances and covariances [</w:t>
      </w:r>
      <w:fldSimple w:instr="REF BIB_Preacher2008 \* MERGEFORMAT ">
        <w:r>
          <w:t>Preacher2008</w:t>
        </w:r>
      </w:fldSimple>
      <w:r>
        <w:t>].</w:t>
      </w:r>
    </w:p>
    <w:p w14:paraId="04DCCD14" w14:textId="691A7D06" w:rsidR="00CD6DAF" w:rsidRDefault="007C2C9C">
      <w:pPr>
        <w:ind w:firstLine="300"/>
        <w:rPr>
          <w:ins w:id="612" w:author="BT_SENRG" w:date="2017-12-28T02:15:00Z"/>
        </w:rPr>
      </w:pPr>
      <w:r>
        <w:t>Results of the mediation analysis revealed significant average indirect effect of Joint Action Success on Social Bonding attributable to Team Click, β=.37,95%</w:t>
      </w:r>
      <w:r>
        <w:rPr>
          <w:i/>
          <w:iCs/>
        </w:rPr>
        <w:t>CI</w:t>
      </w:r>
      <w:r>
        <w:t>=0.20,0.59,</w:t>
      </w:r>
      <w:r>
        <w:rPr>
          <w:i/>
          <w:iCs/>
        </w:rPr>
        <w:t>p</w:t>
      </w:r>
      <w:r>
        <w:t>&lt;.001. When controlling for the effect of team click on social bonding, the average direct effect between Joint Action Success and Social Bonding was no longer significant, β=−.006,95%</w:t>
      </w:r>
      <w:r>
        <w:rPr>
          <w:i/>
          <w:iCs/>
        </w:rPr>
        <w:t>CI</w:t>
      </w:r>
      <w:r>
        <w:t>=−.27,.23,</w:t>
      </w:r>
      <w:r>
        <w:rPr>
          <w:i/>
          <w:iCs/>
        </w:rPr>
        <w:t>p</w:t>
      </w:r>
      <w:r>
        <w:t>=.96 (see Figure  </w:t>
      </w:r>
      <w:fldSimple w:instr="REF BMfig_MLM4aMediationAnalysis \* MERGEFORMAT ">
        <w:r>
          <w:t>?</w:t>
        </w:r>
      </w:fldSimple>
      <w:r>
        <w:t xml:space="preserve">). The direct effect diminished such that including Joint Action Success in the model produced a total effect that was marginally </w:t>
      </w:r>
      <w:r>
        <w:rPr>
          <w:i/>
          <w:iCs/>
        </w:rPr>
        <w:t>smaller</w:t>
      </w:r>
      <w:r>
        <w:t xml:space="preserve"> than the indirect effect alone, β=.36,95%</w:t>
      </w:r>
      <w:r>
        <w:rPr>
          <w:i/>
          <w:iCs/>
        </w:rPr>
        <w:t>CI</w:t>
      </w:r>
      <w:r>
        <w:t>=.13,.61,</w:t>
      </w:r>
      <w:r>
        <w:rPr>
          <w:i/>
          <w:iCs/>
        </w:rPr>
        <w:t>p</w:t>
      </w:r>
      <w:r>
        <w:t>=.01. These results suggest that feelings of team click fully mediate the relationship between perceptions of joint-action success and social bonding.</w:t>
      </w:r>
    </w:p>
    <w:p w14:paraId="7B7FFF39" w14:textId="383B3EE6" w:rsidR="00A261D9" w:rsidRDefault="00A261D9">
      <w:pPr>
        <w:ind w:firstLine="300"/>
        <w:rPr>
          <w:ins w:id="613" w:author="BT_SENRG" w:date="2017-12-28T02:15:00Z"/>
        </w:rPr>
      </w:pPr>
      <w:r>
        <mc:AlternateContent>
          <mc:Choice Requires="wpg">
            <w:drawing>
              <wp:anchor distT="0" distB="0" distL="114300" distR="114300" simplePos="0" relativeHeight="251669504" behindDoc="0" locked="0" layoutInCell="1" allowOverlap="1" wp14:anchorId="70BB50C6" wp14:editId="3FB7E32B">
                <wp:simplePos x="0" y="0"/>
                <wp:positionH relativeFrom="column">
                  <wp:posOffset>215900</wp:posOffset>
                </wp:positionH>
                <wp:positionV relativeFrom="paragraph">
                  <wp:posOffset>118110</wp:posOffset>
                </wp:positionV>
                <wp:extent cx="3735705" cy="533400"/>
                <wp:effectExtent l="0" t="0" r="23495" b="25400"/>
                <wp:wrapThrough wrapText="bothSides">
                  <wp:wrapPolygon edited="0">
                    <wp:start x="8078" y="0"/>
                    <wp:lineTo x="0" y="5143"/>
                    <wp:lineTo x="0" y="21600"/>
                    <wp:lineTo x="21589" y="21600"/>
                    <wp:lineTo x="21589" y="5143"/>
                    <wp:lineTo x="13511" y="0"/>
                    <wp:lineTo x="8078" y="0"/>
                  </wp:wrapPolygon>
                </wp:wrapThrough>
                <wp:docPr id="10" name="Group 10"/>
                <wp:cNvGraphicFramePr/>
                <a:graphic xmlns:a="http://schemas.openxmlformats.org/drawingml/2006/main">
                  <a:graphicData uri="http://schemas.microsoft.com/office/word/2010/wordprocessingGroup">
                    <wpg:wgp>
                      <wpg:cNvGrpSpPr/>
                      <wpg:grpSpPr>
                        <a:xfrm>
                          <a:off x="0" y="0"/>
                          <a:ext cx="3735705" cy="533400"/>
                          <a:chOff x="0" y="0"/>
                          <a:chExt cx="3735705" cy="533400"/>
                        </a:xfrm>
                      </wpg:grpSpPr>
                      <wps:wsp>
                        <wps:cNvPr id="2" name="Text Box 2"/>
                        <wps:cNvSpPr txBox="1"/>
                        <wps:spPr>
                          <a:xfrm>
                            <a:off x="0" y="152400"/>
                            <a:ext cx="840105" cy="3810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729C421" w14:textId="753DAD78" w:rsidR="00391914" w:rsidRDefault="00391914">
                              <w:ins w:id="614" w:author="BT_SENRG" w:date="2017-12-28T02:15:00Z">
                                <w:r>
                                  <w:t>Joint Action Success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895600" y="152400"/>
                            <a:ext cx="840105" cy="38100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C568145" w14:textId="30189F33" w:rsidR="00391914" w:rsidRDefault="00391914" w:rsidP="00A261D9">
                              <w:ins w:id="615" w:author="BT_SENRG" w:date="2017-12-28T02:16:00Z">
                                <w:r>
                                  <w:t>Social Bonding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V="1">
                            <a:off x="841828" y="152400"/>
                            <a:ext cx="608421" cy="24148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flipV="1">
                            <a:off x="1291771" y="72571"/>
                            <a:ext cx="152400" cy="762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Text Box 6"/>
                        <wps:cNvSpPr txBox="1"/>
                        <wps:spPr>
                          <a:xfrm>
                            <a:off x="1451428" y="0"/>
                            <a:ext cx="840105" cy="30543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454F57A" w14:textId="60D5A44F" w:rsidR="00391914" w:rsidRDefault="00391914" w:rsidP="00A261D9">
                              <w:ins w:id="616" w:author="BT_SENRG" w:date="2017-12-28T02:17:00Z">
                                <w:r>
                                  <w:t>Team Click</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2286000" y="166914"/>
                            <a:ext cx="612049" cy="2166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flipH="1" flipV="1">
                            <a:off x="2823028" y="224971"/>
                            <a:ext cx="73751" cy="158931"/>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70BB50C6" id="Group 10" o:spid="_x0000_s1026" style="position:absolute;left:0;text-align:left;margin-left:17pt;margin-top:9.3pt;width:294.15pt;height:42pt;z-index:251669504" coordsize="3735705,533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">
                <v:shapetype id="_x0000_t202" coordsize="21600,21600" o:spt="202" path="m0,0l0,21600,21600,21600,21600,0xe">
                  <v:stroke joinstyle="miter"/>
                  <v:path gradientshapeok="t" o:connecttype="rect"/>
                </v:shapetype>
                <v:shape id="Text Box 2" o:spid="_x0000_s1027" type="#_x0000_t202" style="position:absolute;top:152400;width:84010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dX/xAAA&#10;ANoAAAAPAAAAZHJzL2Rvd25yZXYueG1sRI9Ba8JAFITvQv/D8oReRDeKLRKzkVpo6c1qevD4zL4m&#10;qdm3a3ar8d+7hYLHYWa+YbJVb1pxps43lhVMJwkI4tLqhisFX8XbeAHCB2SNrWVScCUPq/xhkGGq&#10;7YW3dN6FSkQI+xQV1CG4VEpf1mTQT6wjjt637QyGKLtK6g4vEW5aOUuSZ2mw4bhQo6PXmsrj7tco&#10;OLzr+WY/PfX6hw/Xz83IrZ8Kp9TjsH9ZggjUh3v4v/2hFczg70q8A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G3V/8QAAADaAAAADwAAAAAAAAAAAAAAAACXAgAAZHJzL2Rv&#10;d25yZXYueG1sUEsFBgAAAAAEAAQA9QAAAIgDAAAAAA==&#10;" filled="f" strokecolor="#4f81bd [3204]">
                  <v:textbox>
                    <w:txbxContent>
                      <w:p w14:paraId="7729C421" w14:textId="753DAD78" w:rsidR="00A261D9" w:rsidRDefault="00A261D9">
                        <w:ins w:id="613" w:author="BT_SENRG" w:date="2017-12-28T02:15:00Z">
                          <w:r>
                            <w:t>Joint Action Success</w:t>
                          </w:r>
                        </w:ins>
                      </w:p>
                    </w:txbxContent>
                  </v:textbox>
                </v:shape>
                <v:shape id="Text Box 3" o:spid="_x0000_s1028" type="#_x0000_t202" style="position:absolute;left:2895600;top:152400;width:84010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XBkxAAA&#10;ANoAAAAPAAAAZHJzL2Rvd25yZXYueG1sRI/NbsIwEITvlXgHayv1gopDaSsU4qAWCdQbfz1wXOIl&#10;SYnXJjYQ3r6uhNTjaGa+0WTTzjTiQq2vLSsYDhIQxIXVNZcKvrfz5zEIH5A1NpZJwY08TPPeQ4ap&#10;tlde02UTShEh7FNUUIXgUil9UZFBP7COOHoH2xoMUbal1C1eI9w08iVJ3qXBmuNChY5mFRXHzdko&#10;2C/063I3PHX6h/e31bLvPt+2Tqmnx+5jAiJQF/7D9/aXVjCCvyvxBs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FwZMQAAADaAAAADwAAAAAAAAAAAAAAAACXAgAAZHJzL2Rv&#10;d25yZXYueG1sUEsFBgAAAAAEAAQA9QAAAIgDAAAAAA==&#10;" filled="f" strokecolor="#4f81bd [3204]">
                  <v:textbox>
                    <w:txbxContent>
                      <w:p w14:paraId="6C568145" w14:textId="30189F33" w:rsidR="00A261D9" w:rsidRDefault="00A261D9" w:rsidP="00A261D9">
                        <w:ins w:id="614" w:author="BT_SENRG" w:date="2017-12-28T02:16:00Z">
                          <w:r>
                            <w:t>Social Bonding</w:t>
                          </w:r>
                        </w:ins>
                      </w:p>
                    </w:txbxContent>
                  </v:textbox>
                </v:shape>
                <v:line id="Straight Connector 4" o:spid="_x0000_s1029" style="position:absolute;flip:y;visibility:visible;mso-wrap-style:square" from="841828,152400" to="1450249,393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ogsMAAADaAAAADwAAAGRycy9kb3ducmV2LnhtbESPQWsCMRSE7wX/Q3hCbzVrK0VXo4il&#10;xYM9uPoDHslzs7h5WTbp7tZfb4RCj8PMfMOsNoOrRUdtqDwrmE4yEMTam4pLBefT58scRIjIBmvP&#10;pOCXAmzWo6cV5sb3fKSuiKVIEA45KrAxNrmUQVtyGCa+IU7exbcOY5JtKU2LfYK7Wr5m2bt0WHFa&#10;sNjQzpK+Fj9Owduh09NFY6teL467r1lx23+7D6Wex8N2CSLSEP/Df+29UTCDx5V0A+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8qILDAAAA2gAAAA8AAAAAAAAAAAAA&#10;AAAAoQIAAGRycy9kb3ducmV2LnhtbFBLBQYAAAAABAAEAPkAAACRAwAAAAA=&#10;" strokecolor="#4f81bd [3204]" strokeweight="2pt">
                  <v:shadow on="t" opacity="24903f" mv:blur="40000f" origin=",.5" offset="0,20000emu"/>
                </v:line>
                <v:line id="Straight Connector 5" o:spid="_x0000_s1030" style="position:absolute;flip:x y;visibility:visible;mso-wrap-style:square" from="1291771,72571" to="1444171,1487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T20sUAAADaAAAADwAAAGRycy9kb3ducmV2LnhtbESPzWvCQBTE7wX/h+UJ3urGfohEN8EK&#10;LfWQgx94fmafSTD7NmZXk/rXd4VCj8PM/IZZpL2pxY1aV1lWMBlHIIhzqysuFOx3n88zEM4ja6wt&#10;k4IfcpAmg6cFxtp2vKHb1hciQNjFqKD0vomldHlJBt3YNsTBO9nWoA+yLaRusQtwU8uXKJpKgxWH&#10;hRIbWpWUn7dXoyDrVuviQ79dXtf37LI51l96lh2UGg375RyEp97/h//a31rBOzyuhBsgk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gT20sUAAADaAAAADwAAAAAAAAAA&#10;AAAAAAChAgAAZHJzL2Rvd25yZXYueG1sUEsFBgAAAAAEAAQA+QAAAJMDAAAAAA==&#10;" strokecolor="#4f81bd [3204]" strokeweight="2pt">
                  <v:shadow on="t" opacity="24903f" mv:blur="40000f" origin=",.5" offset="0,20000emu"/>
                </v:line>
                <v:shape id="Text Box 6" o:spid="_x0000_s1031" type="#_x0000_t202" style="position:absolute;left:1451428;width:840105;height:305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tP8xAAA&#10;ANoAAAAPAAAAZHJzL2Rvd25yZXYueG1sRI9Ba8JAFITvgv9heYIXaTYWG0qaVVRo6c2qPfT4zL4m&#10;abNv1+yq8d+7hYLHYWa+YYpFb1pxps43lhVMkxQEcWl1w5WCz/3rwzMIH5A1tpZJwZU8LObDQYG5&#10;thfe0nkXKhEh7HNUUIfgcil9WZNBn1hHHL1v2xkMUXaV1B1eIty08jFNM2mw4bhQo6N1TeXv7mQU&#10;HN70bPM1Pfb6hw/Xj83ErZ72TqnxqF++gAjUh3v4v/2uFWTwdyXeAD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bT/MQAAADaAAAADwAAAAAAAAAAAAAAAACXAgAAZHJzL2Rv&#10;d25yZXYueG1sUEsFBgAAAAAEAAQA9QAAAIgDAAAAAA==&#10;" filled="f" strokecolor="#4f81bd [3204]">
                  <v:textbox>
                    <w:txbxContent>
                      <w:p w14:paraId="6454F57A" w14:textId="60D5A44F" w:rsidR="00A261D9" w:rsidRDefault="00A261D9" w:rsidP="00A261D9">
                        <w:ins w:id="615" w:author="BT_SENRG" w:date="2017-12-28T02:17:00Z">
                          <w:r>
                            <w:t>Team Click</w:t>
                          </w:r>
                        </w:ins>
                      </w:p>
                    </w:txbxContent>
                  </v:textbox>
                </v:shape>
                <v:line id="Straight Connector 7" o:spid="_x0000_s1032" style="position:absolute;visibility:visible;mso-wrap-style:square" from="2286000,166914" to="2898049,3835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DAu8EAAADaAAAADwAAAGRycy9kb3ducmV2LnhtbESPT4vCMBTE7wt+h/AEb2vqHlytRhFh&#10;wVPBf3h9JM+m2LzUJmr1028WFjwOM/MbZr7sXC3u1IbKs4LRMANBrL2puFRw2P98TkCEiGyw9kwK&#10;nhRgueh9zDE3/sFbuu9iKRKEQ44KbIxNLmXQlhyGoW+Ik3f2rcOYZFtK0+IjwV0tv7JsLB1WnBYs&#10;NrS2pC+7m1OgD6fyeF1xsd1Pj/qFhSmcNUoN+t1qBiJSF9/h//bGKPiGvyvpBsj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kMC7wQAAANoAAAAPAAAAAAAAAAAAAAAA&#10;AKECAABkcnMvZG93bnJldi54bWxQSwUGAAAAAAQABAD5AAAAjwMAAAAA&#10;" strokecolor="#4f81bd [3204]" strokeweight="2pt">
                  <v:shadow on="t" opacity="24903f" mv:blur="40000f" origin=",.5" offset="0,20000emu"/>
                </v:line>
                <v:line id="Straight Connector 8" o:spid="_x0000_s1033" style="position:absolute;flip:x y;visibility:visible;mso-wrap-style:square" from="2823028,224971" to="2896779,3839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VZTMIAAADaAAAADwAAAGRycy9kb3ducmV2LnhtbERPTW+CQBC9m/gfNmPiTZbapiHIaqqJ&#10;jRw4aJueR3YKpOwssivQ/vruoUmPL+87202mFQP1rrGs4CGKQRCXVjdcKXh/O64SEM4ja2wtk4Jv&#10;crDbzmcZptqOfKbh4isRQtilqKD2vkuldGVNBl1kO+LAfdreoA+wr6TucQzhppXrOH6WBhsODTV2&#10;dKip/LrcjYJiPOTVXj/dHvOf4na+tq86KT6UWi6mlw0IT5P/F/+5T1pB2BquhBsgt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AVZTMIAAADaAAAADwAAAAAAAAAAAAAA&#10;AAChAgAAZHJzL2Rvd25yZXYueG1sUEsFBgAAAAAEAAQA+QAAAJADAAAAAA==&#10;" strokecolor="#4f81bd [3204]" strokeweight="2pt">
                  <v:shadow on="t" opacity="24903f" mv:blur="40000f" origin=",.5" offset="0,20000emu"/>
                </v:line>
                <w10:wrap type="through"/>
              </v:group>
            </w:pict>
          </mc:Fallback>
        </mc:AlternateContent>
      </w:r>
    </w:p>
    <w:p w14:paraId="35B262B1" w14:textId="53142BAE" w:rsidR="00A261D9" w:rsidRDefault="00A261D9">
      <w:pPr>
        <w:ind w:firstLine="300"/>
        <w:rPr>
          <w:ins w:id="617" w:author="BT_SENRG" w:date="2017-12-28T02:15:00Z"/>
        </w:rPr>
      </w:pPr>
    </w:p>
    <w:p w14:paraId="1780F57F" w14:textId="36DE3F7C" w:rsidR="00A261D9" w:rsidRDefault="00A261D9">
      <w:pPr>
        <w:ind w:firstLine="300"/>
      </w:pPr>
    </w:p>
    <w:p w14:paraId="7B8E0E2B" w14:textId="5A1AC643" w:rsidR="00A261D9" w:rsidRDefault="00A261D9">
      <w:pPr>
        <w:pStyle w:val="Caption"/>
        <w:rPr>
          <w:ins w:id="618" w:author="BT_SENRG" w:date="2017-12-28T02:15:00Z"/>
        </w:rPr>
      </w:pPr>
    </w:p>
    <w:p w14:paraId="13C2762E" w14:textId="77777777" w:rsidR="00A261D9" w:rsidRDefault="00A261D9">
      <w:pPr>
        <w:pStyle w:val="Caption"/>
        <w:rPr>
          <w:ins w:id="619" w:author="BT_SENRG" w:date="2017-12-28T02:15:00Z"/>
        </w:rPr>
      </w:pPr>
    </w:p>
    <w:p w14:paraId="25B439D4" w14:textId="263C89D2" w:rsidR="00CD6DAF" w:rsidDel="00200658" w:rsidRDefault="007C2C9C">
      <w:pPr>
        <w:pStyle w:val="Figure"/>
        <w:spacing w:before="240"/>
        <w:ind w:firstLine="300"/>
        <w:rPr>
          <w:del w:id="620" w:author="BT_SENRG" w:date="2017-12-28T02:15:00Z"/>
        </w:rPr>
      </w:pPr>
      <w:del w:id="621" w:author="BT_SENRG" w:date="2017-12-28T02:15:00Z">
        <w:r w:rsidDel="00200658">
          <w:delText xml:space="preserve"> </w:delText>
        </w:r>
      </w:del>
    </w:p>
    <w:p w14:paraId="0E1B5163" w14:textId="241BB2DA" w:rsidR="00CD6DAF" w:rsidDel="00200658" w:rsidRDefault="007C2C9C">
      <w:pPr>
        <w:pStyle w:val="centerpar"/>
        <w:rPr>
          <w:del w:id="622" w:author="BT_SENRG" w:date="2017-12-28T02:15:00Z"/>
        </w:rPr>
      </w:pPr>
      <w:del w:id="623" w:author="BT_SENRG" w:date="2017-12-28T02:15:00Z">
        <w:r w:rsidDel="00200658">
          <w:delText xml:space="preserve"> </w:delText>
        </w:r>
      </w:del>
    </w:p>
    <w:p w14:paraId="490DEE7F" w14:textId="77777777" w:rsidR="00CD6DAF" w:rsidRDefault="007C2C9C">
      <w:pPr>
        <w:pStyle w:val="Caption"/>
      </w:pPr>
      <w:r>
        <w:t xml:space="preserve">Figure </w:t>
      </w:r>
      <w:bookmarkStart w:id="624" w:name="BMfig_MLM4aMediationAnalysis"/>
      <w:r>
        <w:t>23</w:t>
      </w:r>
      <w:bookmarkEnd w:id="624"/>
      <w:r>
        <w:t xml:space="preserve">: M4a </w:t>
      </w:r>
      <w:commentRangeStart w:id="625"/>
      <w:r>
        <w:t>Mediation Analysis</w:t>
      </w:r>
      <w:commentRangeEnd w:id="625"/>
      <w:r w:rsidR="00200658">
        <w:rPr>
          <w:rStyle w:val="CommentReference"/>
        </w:rPr>
        <w:commentReference w:id="625"/>
      </w:r>
      <w:r>
        <w:fldChar w:fldCharType="begin"/>
      </w:r>
      <w:r>
        <w:instrText>TC "23 M4a Mediation Analysis" \f f</w:instrText>
      </w:r>
      <w:r>
        <w:fldChar w:fldCharType="end"/>
      </w:r>
    </w:p>
    <w:p w14:paraId="36836C6F" w14:textId="77777777" w:rsidR="00CD6DAF" w:rsidRDefault="007C2C9C">
      <w:pPr>
        <w:spacing w:before="240"/>
        <w:ind w:firstLine="300"/>
      </w:pPr>
      <w:r>
        <w:t>Pre- to Post-Tournament change</w:t>
      </w:r>
    </w:p>
    <w:p w14:paraId="6AE3A02F" w14:textId="77777777" w:rsidR="00CD6DAF" w:rsidRDefault="007C2C9C">
      <w:pPr>
        <w:ind w:firstLine="300"/>
      </w:pPr>
      <w:commentRangeStart w:id="626"/>
      <w:r>
        <w:t>Results from the models reported above demonstrate significant relationships between 1) change in perceptions of joint-action success and changes in feelings of team click, 2) changes in feelings of team click and changes in feelings of social bonding, and a direct relationship between changes in joint-action success and changes in social bonding, but not a direct relationship between team performance expectations and changes in social bonding. As such, a mediation analysis was performed to formally test whether a change in feelings of team click over the course of the Tournament mediated a direct relationship between change in perceptions of joint-action success and changes in perception of social bonding.</w:t>
      </w:r>
      <w:commentRangeEnd w:id="626"/>
      <w:r w:rsidR="00A261D9">
        <w:rPr>
          <w:rStyle w:val="CommentReference"/>
        </w:rPr>
        <w:commentReference w:id="626"/>
      </w:r>
    </w:p>
    <w:p w14:paraId="39851E51" w14:textId="77777777" w:rsidR="00CD6DAF" w:rsidRDefault="007C2C9C">
      <w:r>
        <w:t>Results of the mediation analysis revealed that the average indirect effect of change in Joint Action Success on change in Social Bonding attributable to change in Team Click was not significant, β=.14,95%</w:t>
      </w:r>
      <w:r>
        <w:rPr>
          <w:i/>
          <w:iCs/>
        </w:rPr>
        <w:t>CI</w:t>
      </w:r>
      <w:r>
        <w:t>=−.004,.30,</w:t>
      </w:r>
      <w:r>
        <w:rPr>
          <w:i/>
          <w:iCs/>
        </w:rPr>
        <w:t>p</w:t>
      </w:r>
      <w:r>
        <w:t>=.06, but trended in the predicted direction (see Figure  </w:t>
      </w:r>
      <w:fldSimple w:instr="REF BMfig_MLM24aMediationAnalysis \* MERGEFORMAT ">
        <w:r>
          <w:t>?</w:t>
        </w:r>
      </w:fldSimple>
      <w:r>
        <w:t>). When controlling for the effect of team click on social bonding, the average direct effect between Joint Action Success and Social Bonding was, however, significant, β=.27,95%</w:t>
      </w:r>
      <w:r>
        <w:rPr>
          <w:i/>
          <w:iCs/>
        </w:rPr>
        <w:t>CI</w:t>
      </w:r>
      <w:r>
        <w:t>=.07,.48,</w:t>
      </w:r>
      <w:r>
        <w:rPr>
          <w:i/>
          <w:iCs/>
        </w:rPr>
        <w:t>p</w:t>
      </w:r>
      <w:r>
        <w:t>&lt;.001. The total effect of the meditation was also significant, β=.41,95%</w:t>
      </w:r>
      <w:r>
        <w:rPr>
          <w:i/>
          <w:iCs/>
        </w:rPr>
        <w:t>CI</w:t>
      </w:r>
      <w:r>
        <w:t>=.21,.63,</w:t>
      </w:r>
      <w:r>
        <w:rPr>
          <w:i/>
          <w:iCs/>
        </w:rPr>
        <w:t>p</w:t>
      </w:r>
      <w:r>
        <w:t xml:space="preserve">&lt;.001. These results suggest a marginally-significant partial mediation effect of team click on the relationship between joint-action success and social bonding. While the indirect effect of joint-action success on social bonding (mediated by Team Click) was only marginally significant, this result does provide some support for the indirect effect observed in the post-Tournament data. Considering the relatively small variation in change in team-click pre-post Tournament, to observe a marginally significant indirect effect of </w:t>
      </w:r>
      <w:r>
        <w:lastRenderedPageBreak/>
        <w:t>joint-action success on social bonding (mediated by team-click) in the pre-post-Tournament data is noteworthy.</w:t>
      </w:r>
    </w:p>
    <w:p w14:paraId="42E8CAFD" w14:textId="77777777" w:rsidR="00CD6DAF" w:rsidRDefault="007C2C9C">
      <w:pPr>
        <w:pStyle w:val="Figure"/>
        <w:spacing w:before="240"/>
        <w:ind w:firstLine="300"/>
      </w:pPr>
      <w:r>
        <w:t xml:space="preserve"> </w:t>
      </w:r>
    </w:p>
    <w:p w14:paraId="77C02346" w14:textId="77777777" w:rsidR="00CD6DAF" w:rsidRDefault="007C2C9C">
      <w:pPr>
        <w:pStyle w:val="centerpar"/>
      </w:pPr>
      <w:r>
        <w:t xml:space="preserve"> </w:t>
      </w:r>
    </w:p>
    <w:p w14:paraId="21162CB1" w14:textId="77777777" w:rsidR="00CD6DAF" w:rsidRDefault="007C2C9C">
      <w:pPr>
        <w:pStyle w:val="Caption"/>
      </w:pPr>
      <w:r>
        <w:t xml:space="preserve">Figure </w:t>
      </w:r>
      <w:bookmarkStart w:id="627" w:name="BMfig_MLM24aMediationAnalysis"/>
      <w:r>
        <w:t>24</w:t>
      </w:r>
      <w:bookmarkEnd w:id="627"/>
      <w:r>
        <w:t>: M24a Mediation Analysis</w:t>
      </w:r>
      <w:r>
        <w:fldChar w:fldCharType="begin"/>
      </w:r>
      <w:r>
        <w:instrText>TC "24 M24a Mediation Analysis" \f f</w:instrText>
      </w:r>
      <w:r>
        <w:fldChar w:fldCharType="end"/>
      </w:r>
    </w:p>
    <w:p w14:paraId="6ABD4A4E" w14:textId="77777777" w:rsidR="00CD6DAF" w:rsidRDefault="007C2C9C">
      <w:pPr>
        <w:pStyle w:val="Heading4"/>
        <w:widowControl/>
        <w:spacing w:before="360"/>
      </w:pPr>
      <w:r>
        <w:t>5.5.2  Prediction 4</w:t>
      </w:r>
      <w:del w:id="628" w:author="BT_SENRG" w:date="2017-12-28T02:25:00Z">
        <w:r w:rsidDel="00A261D9">
          <w:delText>.</w:delText>
        </w:r>
      </w:del>
      <w:r>
        <w:t>b: Team Click mediates the relationship between Team Performance Expectations and Social Bonding</w:t>
      </w:r>
    </w:p>
    <w:p w14:paraId="7AD88187" w14:textId="27A9F0CA" w:rsidR="00CD6DAF" w:rsidRDefault="007C2C9C">
      <w:pPr>
        <w:spacing w:before="60"/>
      </w:pPr>
      <w:r>
        <w:t xml:space="preserve">Post-Tournament Results of the analyses above also demonstrate a significant positive relationship between Team Performance Expectations and Team Click. The model generated for relationships between between Team Performance Expectations and Social Bonding, however, was not robust to the demands of model assumptions. Nonetheless, </w:t>
      </w:r>
      <w:ins w:id="629" w:author="BT_SENRG" w:date="2017-12-28T02:26:00Z">
        <w:r w:rsidR="00675ADD">
          <w:t xml:space="preserve">a </w:t>
        </w:r>
      </w:ins>
      <w:r>
        <w:t>mediation analysis was used to test the possibility that Team Click mediated the effects of Team Performance Expectations on Social Bonding.</w:t>
      </w:r>
    </w:p>
    <w:p w14:paraId="5EEE0729" w14:textId="7BDBE4E4" w:rsidR="00CD6DAF" w:rsidRDefault="007C2C9C">
      <w:pPr>
        <w:ind w:firstLine="300"/>
      </w:pPr>
      <w:del w:id="630" w:author="BT_SENRG" w:date="2017-12-28T02:26:00Z">
        <w:r w:rsidDel="00675ADD">
          <w:delText xml:space="preserve">Results </w:delText>
        </w:r>
      </w:del>
      <w:ins w:id="631" w:author="BT_SENRG" w:date="2017-12-28T02:26:00Z">
        <w:r w:rsidR="00675ADD">
          <w:t xml:space="preserve">The </w:t>
        </w:r>
      </w:ins>
      <w:del w:id="632" w:author="BT_SENRG" w:date="2017-12-28T02:26:00Z">
        <w:r w:rsidDel="00675ADD">
          <w:delText xml:space="preserve">of the </w:delText>
        </w:r>
      </w:del>
      <w:r>
        <w:t xml:space="preserve">mediation analysis revealed </w:t>
      </w:r>
      <w:ins w:id="633" w:author="BT_SENRG" w:date="2017-12-28T02:26:00Z">
        <w:r w:rsidR="00675ADD">
          <w:t xml:space="preserve">a </w:t>
        </w:r>
      </w:ins>
      <w:r>
        <w:t>significant average indirect effect of Team Performance Expectations on Social Bonding attributable to Team Click, β=.36,95%</w:t>
      </w:r>
      <w:r>
        <w:rPr>
          <w:i/>
          <w:iCs/>
        </w:rPr>
        <w:t>CI</w:t>
      </w:r>
      <w:r>
        <w:t>=0.17,0.62,</w:t>
      </w:r>
      <w:r>
        <w:rPr>
          <w:i/>
          <w:iCs/>
        </w:rPr>
        <w:t>p</w:t>
      </w:r>
      <w:r>
        <w:t>&lt;.0001. When controlling for the effect of Team Click on Social Bonding, the average direct effect between Team Performance Expectations and Social Bonding was no longer significant</w:t>
      </w:r>
      <w:ins w:id="634" w:author="BT_SENRG" w:date="2017-12-28T02:26:00Z">
        <w:r w:rsidR="00675ADD">
          <w:t xml:space="preserve"> (</w:t>
        </w:r>
      </w:ins>
      <w:del w:id="635" w:author="BT_SENRG" w:date="2017-12-28T02:26:00Z">
        <w:r w:rsidDel="00675ADD">
          <w:delText xml:space="preserve">, </w:delText>
        </w:r>
      </w:del>
      <w:r>
        <w:t>β=−.07,95%</w:t>
      </w:r>
      <w:r>
        <w:rPr>
          <w:i/>
          <w:iCs/>
        </w:rPr>
        <w:t>CI</w:t>
      </w:r>
      <w:r>
        <w:t>=−.27,.12,</w:t>
      </w:r>
      <w:r>
        <w:rPr>
          <w:i/>
          <w:iCs/>
        </w:rPr>
        <w:t>p</w:t>
      </w:r>
      <w:r>
        <w:t>=.84 (see Figure  </w:t>
      </w:r>
      <w:fldSimple w:instr="REF BMfig_MLM4bMediationAnalysis \* MERGEFORMAT ">
        <w:r>
          <w:t>?</w:t>
        </w:r>
      </w:fldSimple>
      <w:r>
        <w:t>)</w:t>
      </w:r>
      <w:ins w:id="636" w:author="BT_SENRG" w:date="2017-12-28T02:26:00Z">
        <w:r w:rsidR="00675ADD">
          <w:t>)</w:t>
        </w:r>
      </w:ins>
      <w:r>
        <w:t xml:space="preserve">. </w:t>
      </w:r>
      <w:ins w:id="637" w:author="BT_SENRG" w:date="2017-12-28T02:26:00Z">
        <w:r w:rsidR="00675ADD">
          <w:t>Similar to model 4a above, t</w:t>
        </w:r>
      </w:ins>
      <w:del w:id="638" w:author="BT_SENRG" w:date="2017-12-28T02:26:00Z">
        <w:r w:rsidDel="00675ADD">
          <w:delText>T</w:delText>
        </w:r>
      </w:del>
      <w:r>
        <w:t xml:space="preserve">he total effect of the model was significant </w:t>
      </w:r>
      <w:ins w:id="639" w:author="BT_SENRG" w:date="2017-12-28T02:27:00Z">
        <w:r w:rsidR="00675ADD">
          <w:t>(</w:t>
        </w:r>
      </w:ins>
      <w:r>
        <w:t>β=.29,95%</w:t>
      </w:r>
      <w:r>
        <w:rPr>
          <w:i/>
          <w:iCs/>
        </w:rPr>
        <w:t>CI</w:t>
      </w:r>
      <w:r>
        <w:t>=.02,.57,</w:t>
      </w:r>
      <w:r>
        <w:rPr>
          <w:i/>
          <w:iCs/>
        </w:rPr>
        <w:t>p</w:t>
      </w:r>
      <w:r>
        <w:t>=.04</w:t>
      </w:r>
      <w:ins w:id="640" w:author="BT_SENRG" w:date="2017-12-28T02:27:00Z">
        <w:r w:rsidR="00675ADD">
          <w:t xml:space="preserve">), </w:t>
        </w:r>
      </w:ins>
      <w:del w:id="641" w:author="BT_SENRG" w:date="2017-12-28T02:27:00Z">
        <w:r w:rsidDel="00675ADD">
          <w:delText>. This model, as with</w:delText>
        </w:r>
      </w:del>
      <w:del w:id="642" w:author="BT_SENRG" w:date="2017-12-28T02:26:00Z">
        <w:r w:rsidDel="00675ADD">
          <w:delText xml:space="preserve"> model 4.a above</w:delText>
        </w:r>
      </w:del>
      <w:del w:id="643" w:author="BT_SENRG" w:date="2017-12-28T02:27:00Z">
        <w:r w:rsidDel="00675ADD">
          <w:delText xml:space="preserve">, </w:delText>
        </w:r>
      </w:del>
      <w:r>
        <w:t>indicat</w:t>
      </w:r>
      <w:ins w:id="644" w:author="BT_SENRG" w:date="2017-12-28T02:27:00Z">
        <w:r w:rsidR="00675ADD">
          <w:t>ing</w:t>
        </w:r>
      </w:ins>
      <w:del w:id="645" w:author="BT_SENRG" w:date="2017-12-28T02:27:00Z">
        <w:r w:rsidDel="00675ADD">
          <w:delText>ed</w:delText>
        </w:r>
      </w:del>
      <w:r>
        <w:t xml:space="preserve"> that Team Click fully mediated the relationship between Team Performance Expectations and Social Bonding.</w:t>
      </w:r>
    </w:p>
    <w:p w14:paraId="6C95981E" w14:textId="77777777" w:rsidR="00CD6DAF" w:rsidRDefault="007C2C9C">
      <w:pPr>
        <w:ind w:firstLine="300"/>
      </w:pPr>
      <w:r>
        <w:t>Again, the results of this mediation model should be treated with caution, given the fact that the mediation model is composed of a non-robust statistical model (i.e., path ‘‘‘’c”).</w:t>
      </w:r>
    </w:p>
    <w:p w14:paraId="41F9AA23" w14:textId="77777777" w:rsidR="00CD6DAF" w:rsidRDefault="007C2C9C">
      <w:pPr>
        <w:pStyle w:val="Figure"/>
        <w:spacing w:before="240"/>
        <w:ind w:firstLine="300"/>
      </w:pPr>
      <w:r>
        <w:t xml:space="preserve"> </w:t>
      </w:r>
    </w:p>
    <w:p w14:paraId="2200E8A4" w14:textId="77777777" w:rsidR="00CD6DAF" w:rsidRDefault="007C2C9C">
      <w:pPr>
        <w:pStyle w:val="centerpar"/>
      </w:pPr>
      <w:r>
        <w:t xml:space="preserve"> </w:t>
      </w:r>
    </w:p>
    <w:p w14:paraId="17E9B2F3" w14:textId="77777777" w:rsidR="00CD6DAF" w:rsidRDefault="007C2C9C">
      <w:pPr>
        <w:pStyle w:val="Caption"/>
      </w:pPr>
      <w:r>
        <w:t xml:space="preserve">Figure </w:t>
      </w:r>
      <w:bookmarkStart w:id="646" w:name="BMfig_MLM4bMediationAnalysis"/>
      <w:r>
        <w:t>25</w:t>
      </w:r>
      <w:bookmarkEnd w:id="646"/>
      <w:r>
        <w:t>: M4b Mediation Analysis</w:t>
      </w:r>
      <w:r>
        <w:fldChar w:fldCharType="begin"/>
      </w:r>
      <w:r>
        <w:instrText>TC "25 M4b Mediation Analysis" \f f</w:instrText>
      </w:r>
      <w:r>
        <w:fldChar w:fldCharType="end"/>
      </w:r>
    </w:p>
    <w:p w14:paraId="7B82BFCF" w14:textId="77777777" w:rsidR="00CD6DAF" w:rsidRDefault="007C2C9C">
      <w:pPr>
        <w:spacing w:before="240"/>
        <w:ind w:firstLine="300"/>
      </w:pPr>
      <w:r>
        <w:t>Overall Tournament</w:t>
      </w:r>
    </w:p>
    <w:p w14:paraId="6205567E" w14:textId="2EB7C5CA" w:rsidR="00CD6DAF" w:rsidRDefault="007C2C9C">
      <w:pPr>
        <w:ind w:firstLine="300"/>
      </w:pPr>
      <w:r>
        <w:t>In order to assess the possibility of a mediating effect of Team Click on the overall relationship between Team Performance Expectations and Social Bonding, the interaction of Team Performance Expectations and Team Click was added to a model as a fixed effect to see if an increase in social bonding associated with more positive violations of team performance expectations was heightened when feelings of team-click increased. The model revealed a significant negative interaction between Team Performance Expectations and Team Click</w:t>
      </w:r>
      <w:ins w:id="647" w:author="BT_SENRG" w:date="2017-12-28T02:27:00Z">
        <w:r w:rsidR="00675ADD">
          <w:t xml:space="preserve"> (</w:t>
        </w:r>
      </w:ins>
      <w:del w:id="648" w:author="BT_SENRG" w:date="2017-12-28T02:27:00Z">
        <w:r w:rsidDel="00675ADD">
          <w:delText xml:space="preserve">, </w:delText>
        </w:r>
      </w:del>
      <w:r>
        <w:t>β=−.26 (95%</w:t>
      </w:r>
      <w:r>
        <w:rPr>
          <w:i/>
          <w:iCs/>
        </w:rPr>
        <w:t>CI</w:t>
      </w:r>
      <w:r>
        <w:t xml:space="preserve">=−.32,−.20), </w:t>
      </w:r>
      <w:r>
        <w:rPr>
          <w:i/>
          <w:iCs/>
        </w:rPr>
        <w:t>SE</w:t>
      </w:r>
      <w:r>
        <w:t xml:space="preserve">=.03, </w:t>
      </w:r>
      <w:r>
        <w:rPr>
          <w:i/>
          <w:iCs/>
        </w:rPr>
        <w:t>t</w:t>
      </w:r>
      <w:r>
        <w:t xml:space="preserve">(321.2)=−8.46, </w:t>
      </w:r>
      <w:r>
        <w:rPr>
          <w:i/>
          <w:iCs/>
        </w:rPr>
        <w:t>p</w:t>
      </w:r>
      <w:r>
        <w:t xml:space="preserve">&lt;.0001, </w:t>
      </w:r>
      <w:r>
        <w:fldChar w:fldCharType="begin"/>
      </w:r>
      <w:r>
        <w:instrText xml:space="preserve"> EQ </w:instrText>
      </w:r>
      <w:r>
        <w:rPr>
          <w:i/>
          <w:iCs/>
        </w:rPr>
        <w:instrText>marginalR</w:instrText>
      </w:r>
      <w:r>
        <w:instrText>\s\up5(</w:instrText>
      </w:r>
      <w:r>
        <w:rPr>
          <w:sz w:val="16"/>
          <w:szCs w:val="16"/>
        </w:rPr>
        <w:instrText>2</w:instrText>
      </w:r>
      <w:r>
        <w:instrText>)=.69</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)=.74</w:instrText>
      </w:r>
      <w:r>
        <w:fldChar w:fldCharType="end"/>
      </w:r>
      <w:ins w:id="649" w:author="BT_SENRG" w:date="2017-12-28T02:27:00Z">
        <w:r w:rsidR="00675ADD">
          <w:t>)</w:t>
        </w:r>
      </w:ins>
      <w:r>
        <w:t>. Model residuals were non-normal (</w:t>
      </w:r>
      <w:r>
        <w:rPr>
          <w:i/>
          <w:iCs/>
        </w:rPr>
        <w:t>W</w:t>
      </w:r>
      <w:r>
        <w:t>=0.94,</w:t>
      </w:r>
      <w:r>
        <w:rPr>
          <w:i/>
          <w:iCs/>
        </w:rPr>
        <w:t>p</w:t>
      </w:r>
      <w:r>
        <w:t>&lt;.00001), owing to high kurtosis (.39) and negative skew (−.88) (see Appendix Figure  </w:t>
      </w:r>
      <w:fldSimple w:instr="REF BMfig_MLM32aAssumptions \* MERGEFORMAT ">
        <w:r>
          <w:t>?</w:t>
        </w:r>
      </w:fldSimple>
      <w:r>
        <w:t>).</w:t>
      </w:r>
    </w:p>
    <w:p w14:paraId="01D40801" w14:textId="792DFB2B" w:rsidR="00CD6DAF" w:rsidRDefault="007C2C9C">
      <w:pPr>
        <w:ind w:firstLine="300"/>
      </w:pPr>
      <w:r>
        <w:t>A model in which the outcome variable was log transformed following exclusion of outliers provided the best adjustment: model residuals were normally distributed (</w:t>
      </w:r>
      <w:r>
        <w:rPr>
          <w:i/>
          <w:iCs/>
        </w:rPr>
        <w:t>W</w:t>
      </w:r>
      <w:r>
        <w:t>=0.99,</w:t>
      </w:r>
      <w:r>
        <w:rPr>
          <w:i/>
          <w:iCs/>
        </w:rPr>
        <w:t>p</w:t>
      </w:r>
      <w:r>
        <w:t xml:space="preserve">=.14) and individual observations exerted low influence (Cook’s Distances </w:t>
      </w:r>
      <w:r>
        <w:lastRenderedPageBreak/>
        <w:t>all &lt; .10) (see Table  </w:t>
      </w:r>
      <w:fldSimple w:instr="REF BMMLM33ateamPerfBondingTournamentInteractionComparison \* MERGEFORMAT ">
        <w:r>
          <w:t>?</w:t>
        </w:r>
      </w:fldSimple>
      <w:r>
        <w:t xml:space="preserve"> for full model comparison). The adjusted model revealed a significant positive interaction of Team Performance Expectations and Team Click on Social Bonding</w:t>
      </w:r>
      <w:ins w:id="650" w:author="BT_SENRG" w:date="2017-12-28T02:28:00Z">
        <w:r w:rsidR="00675ADD">
          <w:t xml:space="preserve"> (</w:t>
        </w:r>
      </w:ins>
      <w:del w:id="651" w:author="BT_SENRG" w:date="2017-12-28T02:28:00Z">
        <w:r w:rsidDel="00675ADD">
          <w:delText xml:space="preserve">, </w:delText>
        </w:r>
      </w:del>
      <w:r>
        <w:t>β=−.06 (95%</w:t>
      </w:r>
      <w:r>
        <w:rPr>
          <w:i/>
          <w:iCs/>
        </w:rPr>
        <w:t>CI</w:t>
      </w:r>
      <w:r>
        <w:t xml:space="preserve">=.0004,.002), </w:t>
      </w:r>
      <w:r>
        <w:rPr>
          <w:i/>
          <w:iCs/>
        </w:rPr>
        <w:t>SE</w:t>
      </w:r>
      <w:r>
        <w:t xml:space="preserve">=.01, </w:t>
      </w:r>
      <w:r>
        <w:rPr>
          <w:i/>
          <w:iCs/>
        </w:rPr>
        <w:t>t</w:t>
      </w:r>
      <w:r>
        <w:t xml:space="preserve">(310.1)=−4.73, </w:t>
      </w:r>
      <w:r>
        <w:rPr>
          <w:i/>
          <w:iCs/>
        </w:rPr>
        <w:t>p</w:t>
      </w:r>
      <w:r>
        <w:t xml:space="preserve">&lt;.001, </w:t>
      </w:r>
      <w:r>
        <w:fldChar w:fldCharType="begin"/>
      </w:r>
      <w:r>
        <w:instrText xml:space="preserve"> EQ </w:instrText>
      </w:r>
      <w:r>
        <w:rPr>
          <w:i/>
          <w:iCs/>
        </w:rPr>
        <w:instrText>marginalR</w:instrText>
      </w:r>
      <w:r>
        <w:instrText>\s\up5(</w:instrText>
      </w:r>
      <w:r>
        <w:rPr>
          <w:sz w:val="16"/>
          <w:szCs w:val="16"/>
        </w:rPr>
        <w:instrText>2</w:instrText>
      </w:r>
      <w:r>
        <w:instrText>)=.61</w:instrText>
      </w:r>
      <w:r>
        <w:fldChar w:fldCharType="end"/>
      </w:r>
      <w:r>
        <w:t xml:space="preserve">, </w:t>
      </w:r>
      <w:r>
        <w:fldChar w:fldCharType="begin"/>
      </w:r>
      <w:r>
        <w:instrText xml:space="preserve"> EQ </w:instrText>
      </w:r>
      <w:r>
        <w:rPr>
          <w:i/>
          <w:iCs/>
        </w:rPr>
        <w:instrText>conditionalR</w:instrText>
      </w:r>
      <w:r>
        <w:instrText>\s\up5(</w:instrText>
      </w:r>
      <w:r>
        <w:rPr>
          <w:sz w:val="16"/>
          <w:szCs w:val="16"/>
        </w:rPr>
        <w:instrText>2</w:instrText>
      </w:r>
      <w:r>
        <w:instrText>)=.65</w:instrText>
      </w:r>
      <w:r>
        <w:fldChar w:fldCharType="end"/>
      </w:r>
      <w:ins w:id="652" w:author="BT_SENRG" w:date="2017-12-28T02:28:00Z">
        <w:r w:rsidR="00675ADD">
          <w:t>)</w:t>
        </w:r>
      </w:ins>
      <w:r>
        <w:t>. These results support</w:t>
      </w:r>
      <w:del w:id="653" w:author="BT_SENRG" w:date="2017-12-28T02:28:00Z">
        <w:r w:rsidDel="00675ADD">
          <w:delText>ed</w:delText>
        </w:r>
      </w:del>
      <w:r>
        <w:t xml:space="preserve"> the prediction that feelings of team-click condition the relationship between perceptions of team performance (expectation violation, in this case) and feelings of social bonding. </w:t>
      </w:r>
      <w:del w:id="654" w:author="BT_SENRG" w:date="2017-12-28T02:28:00Z">
        <w:r w:rsidDel="00675ADD">
          <w:delText>Below, formal mediation analysis was conducted to further test this relationship.</w:delText>
        </w:r>
      </w:del>
    </w:p>
    <w:p w14:paraId="3E43B4E0" w14:textId="77777777" w:rsidR="00CD6DAF" w:rsidRDefault="007C2C9C">
      <w:pPr>
        <w:ind w:firstLine="300"/>
      </w:pPr>
      <w:r>
        <w:t>A mediation analysis was performed to formally test whether feelings of team click over the course of the Tournament mediated a direct relationship between team performance expectation violations and social bonding. Results outlined above demonstrate Tournament-wide significant positive relationships between team performance expectation violations and feelings of team click, as well as team click and social bonding. Models also demonstrate a direct relationship between expectations around team performance and social bonding. Available statistical software can only support a 2-level structure for multilevel mediation analysis. The third team-level random effect was therefore dropped from the model, while the model controlled for the random effect of individual across each of the four time points.</w:t>
      </w:r>
    </w:p>
    <w:p w14:paraId="467EDD27" w14:textId="7FD51C8C" w:rsidR="00CD6DAF" w:rsidRDefault="00675ADD">
      <w:pPr>
        <w:ind w:firstLine="300"/>
      </w:pPr>
      <w:ins w:id="655" w:author="BT_SENRG" w:date="2017-12-28T02:29:00Z">
        <w:r>
          <w:t>T</w:t>
        </w:r>
      </w:ins>
      <w:del w:id="656" w:author="BT_SENRG" w:date="2017-12-28T02:29:00Z">
        <w:r w:rsidR="007C2C9C" w:rsidDel="00675ADD">
          <w:delText>Results of t</w:delText>
        </w:r>
      </w:del>
      <w:r w:rsidR="007C2C9C">
        <w:t>he mediation analysis revealed that the average indirect effect of change in Joint Action Success on change in Social Bonding attributable to change in Team Click was highly significant albeit small</w:t>
      </w:r>
      <w:ins w:id="657" w:author="BT_SENRG" w:date="2017-12-28T02:29:00Z">
        <w:r>
          <w:t xml:space="preserve"> (</w:t>
        </w:r>
      </w:ins>
      <w:del w:id="658" w:author="BT_SENRG" w:date="2017-12-28T02:29:00Z">
        <w:r w:rsidR="007C2C9C" w:rsidDel="00675ADD">
          <w:delText xml:space="preserve">, </w:delText>
        </w:r>
      </w:del>
      <w:r w:rsidR="007C2C9C">
        <w:t>β=.02,95%</w:t>
      </w:r>
      <w:r w:rsidR="007C2C9C">
        <w:rPr>
          <w:i/>
          <w:iCs/>
        </w:rPr>
        <w:t>CI</w:t>
      </w:r>
      <w:r w:rsidR="007C2C9C">
        <w:t>=.018,.026,</w:t>
      </w:r>
      <w:r w:rsidR="007C2C9C">
        <w:rPr>
          <w:i/>
          <w:iCs/>
        </w:rPr>
        <w:t>p</w:t>
      </w:r>
      <w:r w:rsidR="007C2C9C">
        <w:t>&lt;.001</w:t>
      </w:r>
      <w:ins w:id="659" w:author="BT_SENRG" w:date="2017-12-28T02:29:00Z">
        <w:r>
          <w:t>)</w:t>
        </w:r>
      </w:ins>
      <w:r w:rsidR="007C2C9C">
        <w:t>. When controlling for the effect of team click on social bonding, the average direct effect of Team Performance Expectations and Social Bonding was also significant</w:t>
      </w:r>
      <w:ins w:id="660" w:author="BT_SENRG" w:date="2017-12-28T02:29:00Z">
        <w:r>
          <w:t xml:space="preserve"> (</w:t>
        </w:r>
      </w:ins>
      <w:del w:id="661" w:author="BT_SENRG" w:date="2017-12-28T02:29:00Z">
        <w:r w:rsidR="007C2C9C" w:rsidDel="00675ADD">
          <w:delText xml:space="preserve">, </w:delText>
        </w:r>
      </w:del>
      <w:r w:rsidR="007C2C9C">
        <w:t>β=.01,95%</w:t>
      </w:r>
      <w:r w:rsidR="007C2C9C">
        <w:rPr>
          <w:i/>
          <w:iCs/>
        </w:rPr>
        <w:t>CI</w:t>
      </w:r>
      <w:r w:rsidR="007C2C9C">
        <w:t>=.001,.017,</w:t>
      </w:r>
      <w:r w:rsidR="007C2C9C">
        <w:rPr>
          <w:i/>
          <w:iCs/>
        </w:rPr>
        <w:t>p</w:t>
      </w:r>
      <w:r w:rsidR="007C2C9C">
        <w:t>&lt;.00001</w:t>
      </w:r>
      <w:ins w:id="662" w:author="BT_SENRG" w:date="2017-12-28T02:29:00Z">
        <w:r>
          <w:t>)</w:t>
        </w:r>
      </w:ins>
      <w:r w:rsidR="007C2C9C">
        <w:t>. The total effect of the meditation was also significant, β=.03,95%</w:t>
      </w:r>
      <w:r w:rsidR="007C2C9C">
        <w:rPr>
          <w:i/>
          <w:iCs/>
        </w:rPr>
        <w:t>CI</w:t>
      </w:r>
      <w:r w:rsidR="007C2C9C">
        <w:t>=.027,.041,</w:t>
      </w:r>
      <w:r w:rsidR="007C2C9C">
        <w:rPr>
          <w:i/>
          <w:iCs/>
        </w:rPr>
        <w:t>p</w:t>
      </w:r>
      <w:r w:rsidR="007C2C9C">
        <w:t>&lt;.0001 (see Appendix Figure  </w:t>
      </w:r>
      <w:fldSimple w:instr="REF BMfig_MLM34aMediationAnalysis \* MERGEFORMAT ">
        <w:r w:rsidR="007C2C9C">
          <w:t>?</w:t>
        </w:r>
      </w:fldSimple>
      <w:r w:rsidR="007C2C9C">
        <w:t xml:space="preserve">). These results suggest that Team Click </w:t>
      </w:r>
      <w:r w:rsidR="007C2C9C">
        <w:rPr>
          <w:i/>
          <w:iCs/>
        </w:rPr>
        <w:t>partially</w:t>
      </w:r>
      <w:r w:rsidR="007C2C9C">
        <w:t xml:space="preserve"> mediates the effect of Team Performance Expectations and Social Bonding (average proportion mediated = .66 (.57, .77)). This result should be treated with additional caution, as it did not account for team-level variation.</w:t>
      </w:r>
    </w:p>
    <w:p w14:paraId="0BF7019B" w14:textId="77777777" w:rsidR="00CD6DAF" w:rsidRDefault="007C2C9C">
      <w:pPr>
        <w:pStyle w:val="Figure"/>
        <w:spacing w:before="240"/>
        <w:ind w:firstLine="300"/>
      </w:pPr>
      <w:r>
        <w:t xml:space="preserve">  </w:t>
      </w:r>
    </w:p>
    <w:p w14:paraId="1E054205" w14:textId="77777777" w:rsidR="00CD6DAF" w:rsidRDefault="007C2C9C">
      <w:pPr>
        <w:pStyle w:val="Caption"/>
      </w:pPr>
      <w:r>
        <w:t xml:space="preserve">Figure </w:t>
      </w:r>
      <w:bookmarkStart w:id="663" w:name="BMfig_MLM34aMediationAnalysis"/>
      <w:r>
        <w:t>26</w:t>
      </w:r>
      <w:bookmarkEnd w:id="663"/>
      <w:r>
        <w:t>: M3.4a Mediation Analysis</w:t>
      </w:r>
      <w:r>
        <w:fldChar w:fldCharType="begin"/>
      </w:r>
      <w:r>
        <w:instrText>TC "26 M3.4a Mediation Analysis" \f f</w:instrText>
      </w:r>
      <w:r>
        <w:fldChar w:fldCharType="end"/>
      </w:r>
    </w:p>
    <w:p w14:paraId="4AC281D2" w14:textId="0036412B" w:rsidR="00CD6DAF" w:rsidRDefault="007C2C9C">
      <w:pPr>
        <w:pStyle w:val="Heading2"/>
        <w:widowControl/>
        <w:spacing w:before="480"/>
      </w:pPr>
      <w:r>
        <w:br w:type="page"/>
      </w:r>
      <w:r>
        <w:lastRenderedPageBreak/>
        <w:t xml:space="preserve">6  </w:t>
      </w:r>
      <w:commentRangeStart w:id="664"/>
      <w:r>
        <w:t>Discussion</w:t>
      </w:r>
      <w:commentRangeEnd w:id="664"/>
      <w:r w:rsidR="00E55A07">
        <w:rPr>
          <w:rStyle w:val="CommentReference"/>
          <w:b w:val="0"/>
          <w:bCs w:val="0"/>
        </w:rPr>
        <w:commentReference w:id="664"/>
      </w:r>
      <w:r>
        <w:t xml:space="preserve"> </w:t>
      </w:r>
      <w:del w:id="665" w:author="BT_SENRG" w:date="2017-12-28T02:38:00Z">
        <w:r w:rsidDel="00E55A07">
          <w:delText>of Results</w:delText>
        </w:r>
      </w:del>
    </w:p>
    <w:p w14:paraId="22FB447C" w14:textId="16B880D1" w:rsidR="00CD6DAF" w:rsidRDefault="007C2C9C">
      <w:pPr>
        <w:spacing w:before="60"/>
      </w:pPr>
      <w:r>
        <w:t xml:space="preserve">The results presented above generally support the central hypothesis of this dissertation, namely that </w:t>
      </w:r>
      <w:del w:id="666" w:author="BT_SENRG" w:date="2017-12-28T02:31:00Z">
        <w:r w:rsidDel="00A5077D">
          <w:delText xml:space="preserve">relationship </w:delText>
        </w:r>
      </w:del>
      <w:r>
        <w:t>the relationship between joint action and social bonding is mediated by the feeling of “team click.” Results of analyses concerning both the post-Tournament survey and change between and pre- and post -Tournament surveys display a clear relationship between perceptions of Joint Action Success and Team Click, Team Click and Social Bonding, and a direct relationship between Joint Action Success and Social Bonding. In the post-Tournament analysis, Team Click fully mediate</w:t>
      </w:r>
      <w:ins w:id="667" w:author="BT_SENRG" w:date="2017-12-28T02:31:00Z">
        <w:r w:rsidR="00A5077D">
          <w:t>d</w:t>
        </w:r>
      </w:ins>
      <w:del w:id="668" w:author="BT_SENRG" w:date="2017-12-28T02:31:00Z">
        <w:r w:rsidDel="00A5077D">
          <w:delText>s</w:delText>
        </w:r>
      </w:del>
      <w:r>
        <w:t xml:space="preserve"> the relationship between Joint Action Success and Social Bonding. In the pre-post analysis, Team Click partially mediate</w:t>
      </w:r>
      <w:ins w:id="669" w:author="BT_SENRG" w:date="2017-12-28T02:31:00Z">
        <w:r w:rsidR="00A5077D">
          <w:t>d</w:t>
        </w:r>
      </w:ins>
      <w:del w:id="670" w:author="BT_SENRG" w:date="2017-12-28T02:31:00Z">
        <w:r w:rsidDel="00A5077D">
          <w:delText>s</w:delText>
        </w:r>
      </w:del>
      <w:r>
        <w:t xml:space="preserve"> this relationship (this statistic was not significant, but was trending in the predicted direction, </w:t>
      </w:r>
      <w:r>
        <w:rPr>
          <w:i/>
          <w:iCs/>
        </w:rPr>
        <w:t>p</w:t>
      </w:r>
      <w:r>
        <w:t>=.06).</w:t>
      </w:r>
    </w:p>
    <w:p w14:paraId="1C7F11CE" w14:textId="77777777" w:rsidR="00CD6DAF" w:rsidRDefault="007C2C9C">
      <w:pPr>
        <w:ind w:firstLine="300"/>
      </w:pPr>
      <w:r>
        <w:t>Results of models designed to test the predicted relationships between Team Performance Expectations, Team Click, and Social Bonding also provided support for some but not all predictions. A relationship was confirmed between team performance expectation violation and team click, but not between expectation violation and social bonding. In addition, the predicted interaction between Joint Action Success, Team Performance Expectations, and Team Click was not significant, nor was the interaction between these same two predictor variables and social bonding. Team click did not mediate the predicted relationship between violations of expectations around team performance and social bonding. The model of this direct relationship was not statistically robust using the data collected in this study.</w:t>
      </w:r>
    </w:p>
    <w:p w14:paraId="51DACD9F" w14:textId="4542A85D" w:rsidR="00CD6DAF" w:rsidRDefault="007C2C9C">
      <w:pPr>
        <w:ind w:firstLine="300"/>
      </w:pPr>
      <w:r>
        <w:t xml:space="preserve">These results suggests that while expectation violation in joint action might be an important factor in generating feelings of team click, it might not be a strong enough mechanism to drive social bonding directly. In contrast to the single-item measure of Team Performance Expectations, Joint Action Success is a factor made up of four items that require detailed reflection on the experience of four different aspects of team coordination. This item may have more powerfully tapped into the implicit mechanisms involved in coordinated joint action, encouraging athletes to reflect on coordination with specific co-actors, and as such the opportunity to rehearse and reinforce feelings of trust, reliability, and cooperation Reddish2013a. It is also possible that expectation violation in joint action might not be immediately available to athlete reflection. As Frith and colleagues point out Frith2007,Frith2010,Clark2013, </w:t>
      </w:r>
      <w:del w:id="671" w:author="BT_SENRG" w:date="2017-12-28T02:32:00Z">
        <w:r w:rsidDel="00A5077D">
          <w:delText xml:space="preserve">the </w:delText>
        </w:r>
      </w:del>
      <w:ins w:id="672" w:author="BT_SENRG" w:date="2017-12-28T02:32:00Z">
        <w:r w:rsidR="00A5077D">
          <w:t xml:space="preserve">in order to </w:t>
        </w:r>
      </w:ins>
      <w:r>
        <w:t>generat</w:t>
      </w:r>
      <w:ins w:id="673" w:author="BT_SENRG" w:date="2017-12-28T02:33:00Z">
        <w:r w:rsidR="00A5077D">
          <w:t>e</w:t>
        </w:r>
      </w:ins>
      <w:del w:id="674" w:author="BT_SENRG" w:date="2017-12-28T02:33:00Z">
        <w:r w:rsidDel="00A5077D">
          <w:delText>ion</w:delText>
        </w:r>
      </w:del>
      <w:r>
        <w:t xml:space="preserve"> </w:t>
      </w:r>
      <w:del w:id="675" w:author="BT_SENRG" w:date="2017-12-28T02:33:00Z">
        <w:r w:rsidDel="00A5077D">
          <w:delText xml:space="preserve">of </w:delText>
        </w:r>
      </w:del>
      <w:r>
        <w:t>interoceptive predictive models for action</w:t>
      </w:r>
      <w:ins w:id="676" w:author="BT_SENRG" w:date="2017-12-28T02:33:00Z">
        <w:r w:rsidR="00A5077D">
          <w:t xml:space="preserve">, </w:t>
        </w:r>
      </w:ins>
      <w:del w:id="677" w:author="BT_SENRG" w:date="2017-12-28T02:33:00Z">
        <w:r w:rsidDel="00A5077D">
          <w:delText xml:space="preserve"> implicates </w:delText>
        </w:r>
      </w:del>
      <w:r>
        <w:t>cognitive processes that exist largely below the surface of conscious awareness</w:t>
      </w:r>
      <w:ins w:id="678" w:author="BT_SENRG" w:date="2017-12-28T02:33:00Z">
        <w:r w:rsidR="00A5077D">
          <w:t xml:space="preserve"> are required.</w:t>
        </w:r>
      </w:ins>
      <w:commentRangeStart w:id="679"/>
      <w:del w:id="680" w:author="BT_SENRG" w:date="2017-12-28T02:33:00Z">
        <w:r w:rsidDel="00A5077D">
          <w:delText>,</w:delText>
        </w:r>
      </w:del>
      <w:r>
        <w:t xml:space="preserve"> </w:t>
      </w:r>
      <w:ins w:id="681" w:author="BT_SENRG" w:date="2017-12-28T02:33:00Z">
        <w:r w:rsidR="00A5077D">
          <w:t>T</w:t>
        </w:r>
      </w:ins>
      <w:del w:id="682" w:author="BT_SENRG" w:date="2017-12-28T02:33:00Z">
        <w:r w:rsidDel="00A5077D">
          <w:delText>and t</w:delText>
        </w:r>
      </w:del>
      <w:r>
        <w:t>he relationship between these unconscious informational transfer</w:t>
      </w:r>
      <w:ins w:id="683" w:author="BT_SENRG" w:date="2017-12-28T02:33:00Z">
        <w:r w:rsidR="00A5077D">
          <w:t>s</w:t>
        </w:r>
      </w:ins>
      <w:r>
        <w:t xml:space="preserve"> in movement coordination and the small fraction of information that does make its way to consciousness in the form of higher order symbolic and linguistic representations is still not clearly understood Semin2008</w:t>
      </w:r>
      <w:commentRangeEnd w:id="679"/>
      <w:r w:rsidR="00A5077D">
        <w:rPr>
          <w:rStyle w:val="CommentReference"/>
        </w:rPr>
        <w:commentReference w:id="679"/>
      </w:r>
      <w:r>
        <w:t>. Team click might be supported by various subtle, implicit, and pre-perceptual processes involved in “active inference” Schmidt2011.</w:t>
      </w:r>
    </w:p>
    <w:p w14:paraId="520F3908" w14:textId="77777777" w:rsidR="00CD6DAF" w:rsidRDefault="007C2C9C">
      <w:pPr>
        <w:ind w:firstLine="300"/>
      </w:pPr>
      <w:r>
        <w:t>Evidence presented here does however support the interpretations that perceptions of joint action success predict social bonding, mediated by the experience of “team click.” It was predicted that technical competence may condition the relationship between perceptions of joint action, team click, and social bonding, owing to the possibility that more expert athletes could be more likely experience less pronounced discrepancy between expected and actual performance [</w:t>
      </w:r>
      <w:fldSimple w:instr="REF BIB_Tomeo2012 \* MERGEFORMAT ">
        <w:r>
          <w:t>Tomeo2012</w:t>
        </w:r>
      </w:fldSimple>
      <w:r>
        <w:t xml:space="preserve">]. In this specific </w:t>
      </w:r>
      <w:r>
        <w:lastRenderedPageBreak/>
        <w:t>study, there was no evidence that technical competence—objective competence (training age, years in team, age) and self-reported competence (ability versus teammates, Chinese opponents, or international professionals)—significantly influenced variables of interest. It is possible, as noted above, that these measures failed to access the (largely pre-perceptual) mechanisms of prediction error management hypothesised to underpin cognition and affective dispositions in joint action. It is also possible that the nature of the intensity and consequentiality of the Tournament in which athletes were participating was high enough that no one—experts athletes included—was immune to the uncertainty and stress of this experience. Indeed, the ability of competitive group exercise contests to consistently arouse high levels of psychological stress and uncertainty could be an important reason for their cultural evolutionary success over recent centuries.</w:t>
      </w:r>
    </w:p>
    <w:p w14:paraId="2D0BD3CE" w14:textId="77777777" w:rsidR="00CD6DAF" w:rsidRDefault="007C2C9C">
      <w:pPr>
        <w:ind w:firstLine="300"/>
      </w:pPr>
      <w:r>
        <w:t>In addition to technical competence of individual athletes, preexisting dispositional tendencies in dimensions of personality (e.g., extroversion, agreeableness) and physical endowment could impact on processes of social bonding Marsh2009,VonRueden2015. It has been documented that personality types correspond with basal tendencies for movement and movement coordination. In a joint action task involving two people of different heights moving wooden planks of different lengths, for example, Richardson and colleagues Richardson2007 found that individualsÃ¢Â€Â™ levels of agreeableness and extroversion were positively correlated with the level of persistence of cooperation (hyteresis). In particular, in the condition in which wooden planks increased in length (therefore increasing in demand for cooperative action), the degree of cooperation was positively correlated with the taller of the pairÃ¢Â€Â™s extroversion; the degree of cooperation in the random condition (where planks were received in no ordinal sequence of sizing) was correlated with the agreeableness of the shorter (i.e., more constraining) of the individuals. I used the personality data collected in the pre-Tournament survey to test the relationship between personality types and team click. Interestingly, none of the big five personality types (extraversion, agreeableness, openness, conscientiousness, and neuroticism) significantly predicted feelings of team click in the post-Tournament survey.</w:t>
      </w:r>
    </w:p>
    <w:p w14:paraId="39C94EE4" w14:textId="77777777" w:rsidR="00CD6DAF" w:rsidRDefault="007C2C9C">
      <w:pPr>
        <w:ind w:firstLine="300"/>
      </w:pPr>
      <w:r>
        <w:t>The impact of inter-individual psychophysiological variation on joint action can also be seen in the case of social dysfunctions such as autism spectrum disorder Isenhower2012 and schizophrenia Varlet2012. Generally speaking, while autism spectrum disorder appears to be associated with deficits in anticipatory timing adjustments in intra- and inter-individual coordination of physical movement Martineau2010, schizophrenia appears linked to a lack of prediction error management, due to failure in the neurological mechanisms through which predictions about the consequences of an action are derived Frith2000. Delusions of control owing to misattribution of agency are well-documented in schizophrenic patients—either delusions of self-control over external actions and events, or, alternatively, delusions involving the control of others over the individual (in the case of split personality and associated hallucinations) Frith2007. It is quite possible that the experience of “team click” is an analogue, albeit much socially functional, to the pathological over-activity of agency-attribution mechanisms observed in schizophrenic patients. The question of individual variation in sociability and movement tendencies should be further assessed in future studies.</w:t>
      </w:r>
    </w:p>
    <w:p w14:paraId="7AE45E7C" w14:textId="488EAC1C" w:rsidR="00CD6DAF" w:rsidRDefault="007C2C9C">
      <w:pPr>
        <w:ind w:firstLine="300"/>
      </w:pPr>
      <w:r>
        <w:t xml:space="preserve">The fact that the hypothesised mechanisms of joint action and social bonding have been shown to exist pre-declaratively and predominantly below the surface of conscious experience presents a methodological challenge for psychological research </w:t>
      </w:r>
      <w:r>
        <w:lastRenderedPageBreak/>
        <w:t>which relies heavily on self-report. Further exploring the relationship between pre-perceptual regulatory mechanisms of joint action and their psychosocial effects will require the use of other methods of data collection and analysis in order to triangulate the reliability of self-report data Newell2014. In this specific example, video footage showing athlete performance and coordination could be assessed using already established methods of motion capture and analysis to provide pseudo-objective measures of interpersonal and team-level synchrony in joint action [e.g.][]Passos2011. Importantly, video footage analysis allows for the testing between different proposed mechanisms associated with joint action and social bonding</w:t>
      </w:r>
      <w:ins w:id="684" w:author="BT_SENRG" w:date="2017-12-28T02:39:00Z">
        <w:r w:rsidR="00E55A07">
          <w:t xml:space="preserve">. </w:t>
        </w:r>
      </w:ins>
      <w:commentRangeStart w:id="685"/>
      <w:del w:id="686" w:author="BT_SENRG" w:date="2017-12-28T02:39:00Z">
        <w:r w:rsidDel="00E55A07">
          <w:delText xml:space="preserve">, </w:delText>
        </w:r>
      </w:del>
      <w:r>
        <w:t>For example, motion capture from video footage allows for measuring synchrony between co-actors could using both traditional methods of dimension reduction and principal component analysis [see for example][]Riley2011 as well as emerging methods borrowed from dynamic systems theory including fractal-like 1/f scaling (“pink noise”) [see for example][]Holden2013.</w:t>
      </w:r>
      <w:commentRangeEnd w:id="685"/>
      <w:r w:rsidR="00E55A07">
        <w:rPr>
          <w:rStyle w:val="CommentReference"/>
        </w:rPr>
        <w:commentReference w:id="685"/>
      </w:r>
      <w:r>
        <w:t xml:space="preserve"> It is quite possible that these different measurements of synchrony could access different psychophysiological dimensions of the relationship between joint action and social bonding. Other physiological markers of social interaction such as heart rate variability Konvalinka2011,Fischer2014a and pain threshold Cohen2009,Tarr2015) are beginning to be developed and tested in both experimental and real-world settings. These novel methodological approaches help complement existing behavioural measures, such as such as economic games Xygalatas2013 and spontaneous helping tasks Kirschner2010, designed to access psychological mechanisms related to social bonding and cooperation. Together, these measures could then be compared to self-report measures derived from athlete self-report to more fully understand the ways in which component mechanisms and system dynamics of joint action generate social cohesion Marsh2009.</w:t>
      </w:r>
    </w:p>
    <w:p w14:paraId="2609BD33" w14:textId="77777777" w:rsidR="00CD6DAF" w:rsidRDefault="007C2C9C">
      <w:pPr>
        <w:ind w:firstLine="300"/>
      </w:pPr>
      <w:r>
        <w:t xml:space="preserve">In sum, the results reported in this study provide novel evidence that feelings of team click mediate a relationship between perceived joint action success and social bonding, substantiating the claim that under certain circumstances joint action and interpersonal coordination processes can generate feelings of social connection Marsh2009. Relationships between expectation violation, team click, and social bonding also confirmed, but these models are less robust, and should be treated with caution. All reported results hold when statistically controlling for measures relating to individual performance, objective competence, and actual Tournament performance outcomes in the Tournament, including Tournament rank, points scored, minutes played, and so on. Of course, the uncontrolled and </w:t>
      </w:r>
      <w:r>
        <w:rPr>
          <w:i/>
          <w:iCs/>
        </w:rPr>
        <w:t>in-situ</w:t>
      </w:r>
      <w:r>
        <w:t xml:space="preserve"> design of this study means that results are correlational, and as such the predictions of this dissertation, only partially confirmed in this study, require further attention via a controlled experimental design. </w:t>
      </w:r>
      <w:commentRangeStart w:id="687"/>
      <w:r>
        <w:t>An experiment in which joint action success and expectation violation were manipulated, and explicit feedback around performance was eliminated, could allow for the assessment of the role of the cognitive processes of movement coordination in joint action in generating team click and social bonding. In addition, a controlled experiment offers the opportunity to utilise other measurements of synchrony, such as those derived from motion capture from video recordings.</w:t>
      </w:r>
      <w:commentRangeEnd w:id="687"/>
      <w:r w:rsidR="00ED6A35">
        <w:rPr>
          <w:rStyle w:val="CommentReference"/>
        </w:rPr>
        <w:commentReference w:id="687"/>
      </w:r>
    </w:p>
    <w:sectPr w:rsidR="00CD6DAF">
      <w:footerReference w:type="default" r:id="rId9"/>
      <w:pgSz w:w="12280" w:h="15900"/>
      <w:pgMar w:top="2540" w:right="2700" w:bottom="1760" w:left="268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T_SENRG" w:date="2017-12-13T16:58:00Z" w:initials="SRG">
    <w:p w14:paraId="4AE461BF" w14:textId="77777777" w:rsidR="00391914" w:rsidRDefault="00391914">
      <w:pPr>
        <w:pStyle w:val="CommentText"/>
      </w:pPr>
      <w:r>
        <w:rPr>
          <w:rStyle w:val="CommentReference"/>
        </w:rPr>
        <w:annotationRef/>
      </w:r>
      <w:r>
        <w:t xml:space="preserve">How much of the time do you expect to us “ “? If its all the time, insert it into the sentence above too. </w:t>
      </w:r>
    </w:p>
  </w:comment>
  <w:comment w:id="15" w:author="BT_SENRG" w:date="2017-12-13T17:03:00Z" w:initials="SRG">
    <w:p w14:paraId="3686C80F" w14:textId="77777777" w:rsidR="00391914" w:rsidRDefault="00391914">
      <w:pPr>
        <w:pStyle w:val="CommentText"/>
      </w:pPr>
      <w:r>
        <w:rPr>
          <w:rStyle w:val="CommentReference"/>
        </w:rPr>
        <w:annotationRef/>
      </w:r>
      <w:r>
        <w:t>Could this be described as three-way relationships between X, Y and Z? (ie is there are more streamlined way to say this…because you are repeting mention of each item twice, it gest a bit repetative and I had to re-read it again to see how the 3 items differed).</w:t>
      </w:r>
    </w:p>
  </w:comment>
  <w:comment w:id="23" w:author="BT_SENRG" w:date="2017-12-13T17:08:00Z" w:initials="SRG">
    <w:p w14:paraId="6BB5C1F6" w14:textId="77777777" w:rsidR="00391914" w:rsidRDefault="00391914">
      <w:pPr>
        <w:pStyle w:val="CommentText"/>
      </w:pPr>
      <w:r>
        <w:rPr>
          <w:rStyle w:val="CommentReference"/>
        </w:rPr>
        <w:annotationRef/>
      </w:r>
      <w:r>
        <w:t>This seems a bit grand sounding, and hyperbolus.. perhaps be a bit more specific about what section/dimension of ‘the world’ you mean? At the moment it’s a bit too general (and unrealisitic)</w:t>
      </w:r>
    </w:p>
  </w:comment>
  <w:comment w:id="35" w:author="BT_SENRG" w:date="2017-12-13T17:12:00Z" w:initials="SRG">
    <w:p w14:paraId="36DEE464" w14:textId="77777777" w:rsidR="00391914" w:rsidRDefault="00391914">
      <w:pPr>
        <w:pStyle w:val="CommentText"/>
      </w:pPr>
      <w:r>
        <w:rPr>
          <w:rStyle w:val="CommentReference"/>
        </w:rPr>
        <w:annotationRef/>
      </w:r>
      <w:r>
        <w:t>I think this is unecessarily complicated in terms of wording. Could you simplify?</w:t>
      </w:r>
    </w:p>
  </w:comment>
  <w:comment w:id="44" w:author="BT_SENRG" w:date="2017-12-13T17:15:00Z" w:initials="SRG">
    <w:p w14:paraId="1FECAB12" w14:textId="77777777" w:rsidR="00391914" w:rsidRDefault="00391914">
      <w:pPr>
        <w:pStyle w:val="CommentText"/>
      </w:pPr>
      <w:r>
        <w:rPr>
          <w:rStyle w:val="CommentReference"/>
        </w:rPr>
        <w:annotationRef/>
      </w:r>
      <w:r>
        <w:t xml:space="preserve">This is repetative, you have just said this a few lines above. If ou mean to highlight this in relation to prior expectations, perhaps re-arrange this sentence to make clear that you are not merely repeating information. </w:t>
      </w:r>
    </w:p>
  </w:comment>
  <w:comment w:id="45" w:author="BT_SENRG" w:date="2017-12-13T17:16:00Z" w:initials="SRG">
    <w:p w14:paraId="556B83BD" w14:textId="77777777" w:rsidR="00391914" w:rsidRPr="006232C5" w:rsidRDefault="00391914">
      <w:pPr>
        <w:pStyle w:val="CommentText"/>
      </w:pPr>
      <w:r>
        <w:rPr>
          <w:rStyle w:val="CommentReference"/>
        </w:rPr>
        <w:annotationRef/>
      </w:r>
      <w:r>
        <w:t xml:space="preserve">This is cofusing… given your use of the word ‘when’ here, I was expecting a clarifier of </w:t>
      </w:r>
      <w:r>
        <w:rPr>
          <w:i/>
        </w:rPr>
        <w:t>what</w:t>
      </w:r>
      <w:r>
        <w:t xml:space="preserve"> happens when xyz. Perhaps move this into brackets after ‘expectations’?</w:t>
      </w:r>
    </w:p>
  </w:comment>
  <w:comment w:id="105" w:author="BT_SENRG" w:date="2017-12-13T17:30:00Z" w:initials="SRG">
    <w:p w14:paraId="60FEEB53" w14:textId="4C15598F" w:rsidR="00391914" w:rsidRDefault="00391914">
      <w:pPr>
        <w:pStyle w:val="CommentText"/>
      </w:pPr>
      <w:r>
        <w:rPr>
          <w:rStyle w:val="CommentReference"/>
        </w:rPr>
        <w:annotationRef/>
      </w:r>
      <w:r>
        <w:t>Do you mean a ‘more positive violation of…? Perhaps remove ‘more positive from a couple of lines up and this will make more sense’</w:t>
      </w:r>
    </w:p>
  </w:comment>
  <w:comment w:id="53" w:author="BT_SENRG" w:date="2017-12-13T17:24:00Z" w:initials="SRG">
    <w:p w14:paraId="18A9DE54" w14:textId="77777777" w:rsidR="00391914" w:rsidRDefault="00391914">
      <w:pPr>
        <w:pStyle w:val="CommentText"/>
      </w:pPr>
      <w:r>
        <w:rPr>
          <w:rStyle w:val="CommentReference"/>
        </w:rPr>
        <w:annotationRef/>
      </w:r>
      <w:r>
        <w:t xml:space="preserve">You don’t necessarily have to use this exact layout, but where you are naming multiple embedded predictions (or hypotheses) I suggest using a layout more similar to this rather than a pure parageaph. it makes it easier for the reader to scan them quickly and orientate themselves as to how they relate to each other. What ever format you choose, apply this wherever you are talking about predictions and hypotheses. </w:t>
      </w:r>
    </w:p>
  </w:comment>
  <w:comment w:id="128" w:author="BT_SENRG" w:date="2017-12-13T17:44:00Z" w:initials="SRG">
    <w:p w14:paraId="42C10FAD" w14:textId="570C7773" w:rsidR="00391914" w:rsidRDefault="00391914">
      <w:pPr>
        <w:pStyle w:val="CommentText"/>
      </w:pPr>
      <w:r>
        <w:rPr>
          <w:rStyle w:val="CommentReference"/>
        </w:rPr>
        <w:annotationRef/>
      </w:r>
      <w:r>
        <w:t>Good, but possibly ne more specfic with precise section or subsection, when you know it</w:t>
      </w:r>
    </w:p>
  </w:comment>
  <w:comment w:id="129" w:author="BT_SENRG" w:date="2017-12-13T17:45:00Z" w:initials="SRG">
    <w:p w14:paraId="16CEA308" w14:textId="6C578CDC" w:rsidR="00391914" w:rsidRDefault="00391914">
      <w:pPr>
        <w:pStyle w:val="CommentText"/>
      </w:pPr>
      <w:r>
        <w:rPr>
          <w:rStyle w:val="CommentReference"/>
        </w:rPr>
        <w:annotationRef/>
      </w:r>
      <w:r>
        <w:t>Personally I’d like to see this in a simple diagram/ table (but up to you)</w:t>
      </w:r>
    </w:p>
  </w:comment>
  <w:comment w:id="131" w:author="BT_SENRG" w:date="2017-12-13T17:49:00Z" w:initials="SRG">
    <w:p w14:paraId="34D7E018" w14:textId="581FE978" w:rsidR="00391914" w:rsidRDefault="00391914">
      <w:pPr>
        <w:pStyle w:val="CommentText"/>
      </w:pPr>
      <w:r>
        <w:rPr>
          <w:rStyle w:val="CommentReference"/>
        </w:rPr>
        <w:annotationRef/>
      </w:r>
      <w:r>
        <w:t xml:space="preserve">Streamline this section by moving the items in brackets first, then the description. </w:t>
      </w:r>
    </w:p>
  </w:comment>
  <w:comment w:id="134" w:author="BT_SENRG" w:date="2017-12-13T17:50:00Z" w:initials="SRG">
    <w:p w14:paraId="5DCFCF14" w14:textId="3C7CEB4A" w:rsidR="00391914" w:rsidRDefault="00391914">
      <w:pPr>
        <w:pStyle w:val="CommentText"/>
      </w:pPr>
      <w:r>
        <w:rPr>
          <w:rStyle w:val="CommentReference"/>
        </w:rPr>
        <w:annotationRef/>
      </w:r>
      <w:r>
        <w:t>You don’t need these here, just capitalise</w:t>
      </w:r>
    </w:p>
  </w:comment>
  <w:comment w:id="135" w:author="BT_SENRG" w:date="2017-12-13T17:51:00Z" w:initials="SRG">
    <w:p w14:paraId="60CBF7B0" w14:textId="19AC53F2" w:rsidR="00391914" w:rsidRDefault="00391914">
      <w:pPr>
        <w:pStyle w:val="CommentText"/>
      </w:pPr>
      <w:r>
        <w:rPr>
          <w:rStyle w:val="CommentReference"/>
        </w:rPr>
        <w:annotationRef/>
      </w:r>
      <w:r>
        <w:t>As above</w:t>
      </w:r>
    </w:p>
  </w:comment>
  <w:comment w:id="140" w:author="BT_SENRG" w:date="2017-12-13T17:55:00Z" w:initials="SRG">
    <w:p w14:paraId="703B6DFE" w14:textId="56396938" w:rsidR="00391914" w:rsidRDefault="00391914">
      <w:pPr>
        <w:pStyle w:val="CommentText"/>
      </w:pPr>
      <w:r>
        <w:rPr>
          <w:rStyle w:val="CommentReference"/>
        </w:rPr>
        <w:annotationRef/>
      </w:r>
      <w:r>
        <w:t>I think you could move mention of this to the top of this section, even if tble appears after all the writing</w:t>
      </w:r>
    </w:p>
  </w:comment>
  <w:comment w:id="143" w:author="BT_SENRG" w:date="2017-12-13T17:56:00Z" w:initials="SRG">
    <w:p w14:paraId="169C1FD2" w14:textId="49697287" w:rsidR="00391914" w:rsidRDefault="00391914">
      <w:pPr>
        <w:pStyle w:val="CommentText"/>
      </w:pPr>
      <w:r>
        <w:rPr>
          <w:rStyle w:val="CommentReference"/>
        </w:rPr>
        <w:annotationRef/>
      </w:r>
      <w:r>
        <w:t>Include full write-out of accronym the first time you mention it in chapter.</w:t>
      </w:r>
    </w:p>
  </w:comment>
  <w:comment w:id="148" w:author="BT_SENRG" w:date="2017-12-13T18:02:00Z" w:initials="SRG">
    <w:p w14:paraId="6E0D7A54" w14:textId="7F1CF1EB" w:rsidR="00391914" w:rsidRDefault="00391914">
      <w:pPr>
        <w:pStyle w:val="CommentText"/>
      </w:pPr>
      <w:r>
        <w:rPr>
          <w:rStyle w:val="CommentReference"/>
        </w:rPr>
        <w:annotationRef/>
      </w:r>
      <w:r>
        <w:t xml:space="preserve">All highlighted material could be streamilined into 1-2 overarching sentence at end of this section. Lets get that word count down! </w:t>
      </w:r>
      <w:r>
        <w:sym w:font="Wingdings" w:char="F04A"/>
      </w:r>
    </w:p>
  </w:comment>
  <w:comment w:id="198" w:author="BT_SENRG" w:date="2017-12-13T18:03:00Z" w:initials="SRG">
    <w:p w14:paraId="74C7172D" w14:textId="1FA61E98" w:rsidR="00391914" w:rsidRDefault="00391914">
      <w:pPr>
        <w:pStyle w:val="CommentText"/>
      </w:pPr>
      <w:r>
        <w:rPr>
          <w:rStyle w:val="CommentReference"/>
        </w:rPr>
        <w:annotationRef/>
      </w:r>
      <w:r>
        <w:t>This is a bit confusing…do you mean in addition to the 175, or of the 174, 165 also did this?</w:t>
      </w:r>
    </w:p>
  </w:comment>
  <w:comment w:id="199" w:author="BT_SENRG" w:date="2017-12-18T11:14:00Z" w:initials="SRG">
    <w:p w14:paraId="0BBBBEB9" w14:textId="0B22458B" w:rsidR="00391914" w:rsidRDefault="00391914">
      <w:pPr>
        <w:pStyle w:val="CommentText"/>
      </w:pPr>
      <w:r>
        <w:rPr>
          <w:rStyle w:val="CommentReference"/>
        </w:rPr>
        <w:annotationRef/>
      </w:r>
      <w:r>
        <w:t xml:space="preserve">For this table and the one above, I suggest creating slightly greyed out vs no grey row backgrounds to demarcate pre, tournament and post sections. That way, even though the tables are orientated differently, a reader can easily match the three phases with the different time points </w:t>
      </w:r>
    </w:p>
  </w:comment>
  <w:comment w:id="203" w:author="BT_SENRG" w:date="2017-12-18T11:08:00Z" w:initials="SRG">
    <w:p w14:paraId="221831C0" w14:textId="56865459" w:rsidR="00391914" w:rsidRDefault="00391914">
      <w:pPr>
        <w:pStyle w:val="CommentText"/>
      </w:pPr>
      <w:r>
        <w:rPr>
          <w:rStyle w:val="CommentReference"/>
        </w:rPr>
        <w:annotationRef/>
      </w:r>
      <w:r>
        <w:t>Standardise so that it is the same as the table before.</w:t>
      </w:r>
    </w:p>
  </w:comment>
  <w:comment w:id="211" w:author="BT_SENRG" w:date="2017-12-13T18:06:00Z" w:initials="SRG">
    <w:p w14:paraId="4CBF611D" w14:textId="751B8F08" w:rsidR="00391914" w:rsidRDefault="00391914">
      <w:pPr>
        <w:pStyle w:val="CommentText"/>
      </w:pPr>
      <w:r>
        <w:rPr>
          <w:rStyle w:val="CommentReference"/>
        </w:rPr>
        <w:annotationRef/>
      </w:r>
      <w:r>
        <w:t>Can you combine these two sentences?</w:t>
      </w:r>
    </w:p>
  </w:comment>
  <w:comment w:id="214" w:author="BT_SENRG" w:date="2017-12-13T18:07:00Z" w:initials="SRG">
    <w:p w14:paraId="12CDFCA3" w14:textId="06879763" w:rsidR="00391914" w:rsidRDefault="00391914">
      <w:pPr>
        <w:pStyle w:val="CommentText"/>
      </w:pPr>
      <w:r>
        <w:rPr>
          <w:rStyle w:val="CommentReference"/>
        </w:rPr>
        <w:annotationRef/>
      </w:r>
      <w:r>
        <w:t>Results should be written in past tense</w:t>
      </w:r>
    </w:p>
  </w:comment>
  <w:comment w:id="220" w:author="BT_SENRG" w:date="2017-12-13T18:13:00Z" w:initials="SRG">
    <w:p w14:paraId="7E4FA7BA" w14:textId="385DA7C1" w:rsidR="00391914" w:rsidRDefault="00391914">
      <w:pPr>
        <w:pStyle w:val="CommentText"/>
      </w:pPr>
      <w:r>
        <w:rPr>
          <w:rStyle w:val="CommentReference"/>
        </w:rPr>
        <w:annotationRef/>
      </w:r>
      <w:r>
        <w:t>In general I suggest going through this chatper with a  fine comb and removing supurfulus words w.g. here ‘variables designed to measure’ can be reduced to ‘variables measuring’. You don’t need to add the caveate of ‘designed to’, as it is assumed that the variable should be measuring the thing it is measuring. (whether ot not you believe it acutally is  can be up for discussion later, but in general, own it and reduce the wording down to most simple, direct description)</w:t>
      </w:r>
    </w:p>
  </w:comment>
  <w:comment w:id="237" w:author="BT_SENRG" w:date="2017-12-13T18:36:00Z" w:initials="SRG">
    <w:p w14:paraId="30796E9C" w14:textId="1E93EDED" w:rsidR="00391914" w:rsidRDefault="00391914">
      <w:pPr>
        <w:pStyle w:val="CommentText"/>
      </w:pPr>
      <w:r>
        <w:rPr>
          <w:rStyle w:val="CommentReference"/>
        </w:rPr>
        <w:annotationRef/>
      </w:r>
      <w:r>
        <w:t>This seems repetative from what came above?</w:t>
      </w:r>
    </w:p>
  </w:comment>
  <w:comment w:id="238" w:author="BT_SENRG" w:date="2017-12-13T18:39:00Z" w:initials="SRG">
    <w:p w14:paraId="282997CD" w14:textId="077D4E31" w:rsidR="00391914" w:rsidRDefault="00391914">
      <w:pPr>
        <w:pStyle w:val="CommentText"/>
      </w:pPr>
      <w:r>
        <w:rPr>
          <w:rStyle w:val="CommentReference"/>
        </w:rPr>
        <w:annotationRef/>
      </w:r>
      <w:r>
        <w:t>repetative</w:t>
      </w:r>
    </w:p>
  </w:comment>
  <w:comment w:id="236" w:author="BT_SENRG" w:date="2017-12-13T18:40:00Z" w:initials="SRG">
    <w:p w14:paraId="3CD2AD0E" w14:textId="77777777" w:rsidR="00391914" w:rsidRDefault="00391914">
      <w:pPr>
        <w:pStyle w:val="CommentText"/>
      </w:pPr>
      <w:r>
        <w:rPr>
          <w:rStyle w:val="CommentReference"/>
        </w:rPr>
        <w:annotationRef/>
      </w:r>
      <w:r>
        <w:t xml:space="preserve">OK, there seemed to be lots of repetition here, but I see now that you are describing the results of the EFA, which you outline in the section above. I suggest trying to streamline this slightly so that only the results are in each of the subsections, and that before you launch into these subsections you explain that the resutls of the EFA for each of the XYZ are outlined below. </w:t>
      </w:r>
    </w:p>
    <w:p w14:paraId="42EBB6E1" w14:textId="77777777" w:rsidR="00391914" w:rsidRDefault="00391914">
      <w:pPr>
        <w:pStyle w:val="CommentText"/>
      </w:pPr>
    </w:p>
    <w:p w14:paraId="325796D5" w14:textId="5F0E5276" w:rsidR="00391914" w:rsidRDefault="00391914">
      <w:pPr>
        <w:pStyle w:val="CommentText"/>
      </w:pPr>
      <w:r>
        <w:t>Another option is that you move all of this into an appendix, then have a summary paragraph explaining that you did it and why and that the extracted factors for each were XYZ (perhaps even show this in a table).. Then all of the actual numbers and details are available for scruitiny in the appendix, but don’t clog up your results section here.</w:t>
      </w:r>
    </w:p>
  </w:comment>
  <w:comment w:id="240" w:author="BT_SENRG" w:date="2017-12-18T11:19:00Z" w:initials="SRG">
    <w:p w14:paraId="48EED898" w14:textId="1D1E16B9" w:rsidR="00391914" w:rsidRDefault="00391914">
      <w:pPr>
        <w:pStyle w:val="CommentText"/>
      </w:pPr>
      <w:r>
        <w:rPr>
          <w:rStyle w:val="CommentReference"/>
        </w:rPr>
        <w:annotationRef/>
      </w:r>
      <w:r>
        <w:t>Double check your capitalisation of variables in general in this chapter. Generally id suggest dropping the capitalisation.</w:t>
      </w:r>
    </w:p>
  </w:comment>
  <w:comment w:id="247" w:author="BT_SENRG" w:date="2017-12-21T11:33:00Z" w:initials="SRG">
    <w:p w14:paraId="003D6651" w14:textId="6A7AF041" w:rsidR="00391914" w:rsidRDefault="00391914">
      <w:pPr>
        <w:pStyle w:val="CommentText"/>
      </w:pPr>
      <w:r>
        <w:rPr>
          <w:rStyle w:val="CommentReference"/>
        </w:rPr>
        <w:annotationRef/>
      </w:r>
      <w:r>
        <w:t>Capitalise??</w:t>
      </w:r>
    </w:p>
  </w:comment>
  <w:comment w:id="252" w:author="BT_SENRG" w:date="2017-12-25T01:40:00Z" w:initials="SRG">
    <w:p w14:paraId="77D9C76D" w14:textId="5FCFEE52" w:rsidR="00391914" w:rsidRDefault="00391914">
      <w:pPr>
        <w:pStyle w:val="CommentText"/>
      </w:pPr>
      <w:r>
        <w:rPr>
          <w:rStyle w:val="CommentReference"/>
        </w:rPr>
        <w:annotationRef/>
      </w:r>
      <w:r>
        <w:t>Use italics for package names</w:t>
      </w:r>
    </w:p>
  </w:comment>
  <w:comment w:id="254" w:author="BT_SENRG" w:date="2017-12-25T01:54:00Z" w:initials="SRG">
    <w:p w14:paraId="178F9075" w14:textId="2D550C30" w:rsidR="00391914" w:rsidRDefault="00391914">
      <w:pPr>
        <w:pStyle w:val="CommentText"/>
      </w:pPr>
      <w:r>
        <w:rPr>
          <w:rStyle w:val="CommentReference"/>
        </w:rPr>
        <w:annotationRef/>
      </w:r>
      <w:r>
        <w:t xml:space="preserve">This is repeated below (highlighted). If you are doing this in almost all of the models you will report, but there are some exceptions then you can say ‘unless otherwise stated….’, and then leave out any later mention of these consistently applied fixed and random effects, only clarifying when there is something different from what you describe here in the overall paragraph. </w:t>
      </w:r>
    </w:p>
  </w:comment>
  <w:comment w:id="259" w:author="BT_SENRG" w:date="2017-12-25T03:43:00Z" w:initials="SRG">
    <w:p w14:paraId="4A1F3BC0" w14:textId="55BD262D" w:rsidR="00391914" w:rsidRDefault="00391914">
      <w:pPr>
        <w:pStyle w:val="CommentText"/>
      </w:pPr>
      <w:r>
        <w:rPr>
          <w:rStyle w:val="CommentReference"/>
        </w:rPr>
        <w:annotationRef/>
      </w:r>
      <w:r>
        <w:t>Remember to always use past tense when reporting the results.</w:t>
      </w:r>
    </w:p>
  </w:comment>
  <w:comment w:id="267" w:author="BT_SENRG" w:date="2017-12-25T01:47:00Z" w:initials="SRG">
    <w:p w14:paraId="6975B48D" w14:textId="00CC932A" w:rsidR="00391914" w:rsidRDefault="00391914">
      <w:pPr>
        <w:pStyle w:val="CommentText"/>
      </w:pPr>
      <w:r>
        <w:rPr>
          <w:rStyle w:val="CommentReference"/>
        </w:rPr>
        <w:annotationRef/>
      </w:r>
      <w:r>
        <w:t>Here is a way to cut back on words…if you include a full description of the predition in the header, don’t repeate in the written sentence</w:t>
      </w:r>
    </w:p>
  </w:comment>
  <w:comment w:id="272" w:author="BT_SENRG" w:date="2017-12-25T03:26:00Z" w:initials="SRG">
    <w:p w14:paraId="04729F02" w14:textId="655B500A" w:rsidR="00391914" w:rsidRDefault="00391914">
      <w:pPr>
        <w:pStyle w:val="CommentText"/>
      </w:pPr>
      <w:r>
        <w:rPr>
          <w:rStyle w:val="CommentReference"/>
        </w:rPr>
        <w:annotationRef/>
      </w:r>
      <w:r>
        <w:t>Use the same format as you do for Prediction 1b</w:t>
      </w:r>
    </w:p>
  </w:comment>
  <w:comment w:id="276" w:author="BT_SENRG" w:date="2017-12-25T01:48:00Z" w:initials="SRG">
    <w:p w14:paraId="7D06C585" w14:textId="1C8802E0" w:rsidR="00391914" w:rsidRDefault="00391914" w:rsidP="00730A43">
      <w:pPr>
        <w:ind w:firstLine="300"/>
      </w:pPr>
      <w:r>
        <w:rPr>
          <w:rStyle w:val="CommentReference"/>
        </w:rPr>
        <w:annotationRef/>
      </w:r>
      <w:r>
        <w:t>Simplify and be more direct if you can when reporting results, e.g. “A scatterplot revealed that there was a a strong positive relationship between Joint Action Success and Social Bonding (&lt;insert R2 or other statistical value here, if you have it for the plot, which I think you should…&gt;, Figure x).</w:t>
      </w:r>
      <w:r>
        <w:rPr>
          <w:rStyle w:val="CommentReference"/>
        </w:rPr>
        <w:annotationRef/>
      </w:r>
      <w:r>
        <w:t xml:space="preserve">” </w:t>
      </w:r>
    </w:p>
    <w:p w14:paraId="2AF8EA1B" w14:textId="280B42D7" w:rsidR="00391914" w:rsidRDefault="00391914">
      <w:pPr>
        <w:pStyle w:val="CommentText"/>
      </w:pPr>
    </w:p>
  </w:comment>
  <w:comment w:id="282" w:author="BT_SENRG" w:date="2017-12-25T01:56:00Z" w:initials="SRG">
    <w:p w14:paraId="32C15226" w14:textId="3E185ECF" w:rsidR="00391914" w:rsidRDefault="00391914">
      <w:pPr>
        <w:pStyle w:val="CommentText"/>
      </w:pPr>
      <w:r>
        <w:rPr>
          <w:rStyle w:val="CommentReference"/>
        </w:rPr>
        <w:annotationRef/>
      </w:r>
      <w:r>
        <w:t>As per my comment above, avoid repetition, only clarify specifics here if they deviate from the overall way you described earlier re: how you are constructing all these LMERs</w:t>
      </w:r>
    </w:p>
  </w:comment>
  <w:comment w:id="290" w:author="BT_SENRG" w:date="2017-12-25T03:03:00Z" w:initials="SRG">
    <w:p w14:paraId="3D60BC67" w14:textId="7498AB43" w:rsidR="00391914" w:rsidRDefault="00391914">
      <w:pPr>
        <w:pStyle w:val="CommentText"/>
      </w:pPr>
      <w:r>
        <w:rPr>
          <w:rStyle w:val="CommentReference"/>
        </w:rPr>
        <w:annotationRef/>
      </w:r>
      <w:r>
        <w:t xml:space="preserve">Double check your use of 0.xx in all data. I think that you should either always include it (for p-values too) or always exclude it (even for CI’s). I would recommend the latter. </w:t>
      </w:r>
    </w:p>
  </w:comment>
  <w:comment w:id="292" w:author="BT_SENRG" w:date="2017-12-25T01:59:00Z" w:initials="SRG">
    <w:p w14:paraId="0E0B7535" w14:textId="0E253369" w:rsidR="00391914" w:rsidRDefault="00391914">
      <w:pPr>
        <w:pStyle w:val="CommentText"/>
      </w:pPr>
      <w:r>
        <w:rPr>
          <w:rStyle w:val="CommentReference"/>
        </w:rPr>
        <w:annotationRef/>
      </w:r>
      <w:r>
        <w:t>Make sure the ‘p’s are in italics in your tables as well as in text</w:t>
      </w:r>
    </w:p>
  </w:comment>
  <w:comment w:id="299" w:author="BT_SENRG" w:date="2017-12-25T02:27:00Z" w:initials="SRG">
    <w:p w14:paraId="1FFCE965" w14:textId="0BD76E58" w:rsidR="00391914" w:rsidRDefault="00391914">
      <w:pPr>
        <w:pStyle w:val="CommentText"/>
      </w:pPr>
      <w:r>
        <w:rPr>
          <w:rStyle w:val="CommentReference"/>
        </w:rPr>
        <w:annotationRef/>
      </w:r>
      <w:r>
        <w:t xml:space="preserve">NB standardise your use of hyphenation for this variable (and capitalisation or non-capitalisation). </w:t>
      </w:r>
    </w:p>
  </w:comment>
  <w:comment w:id="294" w:author="BT_SENRG" w:date="2017-12-25T03:01:00Z" w:initials="SRG">
    <w:p w14:paraId="3C3891BB" w14:textId="6C81C572" w:rsidR="00391914" w:rsidRDefault="00391914">
      <w:pPr>
        <w:pStyle w:val="CommentText"/>
      </w:pPr>
      <w:r>
        <w:rPr>
          <w:rStyle w:val="CommentReference"/>
        </w:rPr>
        <w:annotationRef/>
      </w:r>
      <w:r>
        <w:t>Save the ‘these results support the hypothesis bit for the summary, otherwise it gets too repetative.</w:t>
      </w:r>
    </w:p>
  </w:comment>
  <w:comment w:id="300" w:author="BT_SENRG" w:date="2017-12-25T02:33:00Z" w:initials="SRG">
    <w:p w14:paraId="17938DE7" w14:textId="6D06DFFF" w:rsidR="00391914" w:rsidRDefault="00391914">
      <w:pPr>
        <w:pStyle w:val="CommentText"/>
      </w:pPr>
      <w:r>
        <w:rPr>
          <w:rStyle w:val="CommentReference"/>
        </w:rPr>
        <w:annotationRef/>
      </w:r>
      <w:r>
        <w:t xml:space="preserve">Figure 1 and 2 scatterplots should be combined (it’s the same data). You can refer to the same figure more than once so no problem there. It is a little unclear, though, exactly why the line of best fit and model prediction are different… perhaps its just me, but this is a bit confusing. You also need to state what the ‘original line of best fit’ actually means (do this in the text, not caption)…how was this line arrived at? Also I think both lines should intersect with the x-axis. </w:t>
      </w:r>
    </w:p>
    <w:p w14:paraId="12B786CD" w14:textId="77777777" w:rsidR="00391914" w:rsidRDefault="00391914">
      <w:pPr>
        <w:pStyle w:val="CommentText"/>
      </w:pPr>
    </w:p>
    <w:p w14:paraId="67A5997C" w14:textId="3BABD7AF" w:rsidR="00391914" w:rsidRDefault="00391914">
      <w:pPr>
        <w:pStyle w:val="CommentText"/>
      </w:pPr>
      <w:r>
        <w:t xml:space="preserve">Also, this graph should be moved up to before you move on to the pre-post tournament change.  Same with the table. Ideally they should be ‘embedded’ within the relevant subsection, and only fiddle with this where absolutely necessary (for layout reasons). Making sure the graphs and tables are closer to the relevent section will help the reader digest the results more parsimoniously. </w:t>
      </w:r>
    </w:p>
  </w:comment>
  <w:comment w:id="314" w:author="BT_SENRG" w:date="2017-12-25T02:39:00Z" w:initials="SRG">
    <w:p w14:paraId="389FF389" w14:textId="153184EB" w:rsidR="00391914" w:rsidRDefault="00391914">
      <w:pPr>
        <w:pStyle w:val="CommentText"/>
      </w:pPr>
      <w:r>
        <w:rPr>
          <w:rStyle w:val="CommentReference"/>
        </w:rPr>
        <w:annotationRef/>
      </w:r>
      <w:r>
        <w:t>There is no red slope in this figure…</w:t>
      </w:r>
    </w:p>
  </w:comment>
  <w:comment w:id="316" w:author="BT_SENRG" w:date="2017-12-25T02:41:00Z" w:initials="SRG">
    <w:p w14:paraId="71534AFA" w14:textId="24EC5158" w:rsidR="00391914" w:rsidRDefault="00391914">
      <w:pPr>
        <w:pStyle w:val="CommentText"/>
      </w:pPr>
      <w:r>
        <w:rPr>
          <w:rStyle w:val="CommentReference"/>
        </w:rPr>
        <w:annotationRef/>
      </w:r>
      <w:r>
        <w:t xml:space="preserve">As before, if these are standard fixed and random effects as outlined in opening analysis paragraph, cut this and go direct to the results. </w:t>
      </w:r>
    </w:p>
  </w:comment>
  <w:comment w:id="317" w:author="BT_SENRG" w:date="2017-12-25T02:40:00Z" w:initials="SRG">
    <w:p w14:paraId="01AEECBA" w14:textId="5D8C7AE3" w:rsidR="00391914" w:rsidRDefault="00391914">
      <w:pPr>
        <w:pStyle w:val="CommentText"/>
      </w:pPr>
      <w:r>
        <w:rPr>
          <w:rStyle w:val="CommentReference"/>
        </w:rPr>
        <w:annotationRef/>
      </w:r>
      <w:r>
        <w:t xml:space="preserve">You don’t need to say ‘the model’ each time, just go direct to the results. </w:t>
      </w:r>
    </w:p>
  </w:comment>
  <w:comment w:id="321" w:author="BT_SENRG" w:date="2017-12-25T02:41:00Z" w:initials="SRG">
    <w:p w14:paraId="18F9650D" w14:textId="6CB6466F" w:rsidR="00391914" w:rsidRDefault="00391914">
      <w:pPr>
        <w:pStyle w:val="CommentText"/>
      </w:pPr>
      <w:r>
        <w:rPr>
          <w:rStyle w:val="CommentReference"/>
        </w:rPr>
        <w:annotationRef/>
      </w:r>
      <w:r>
        <w:t xml:space="preserve">I would suggest that other iterations of the model could be documented (if at all) in appendix. In general you want to present a unified story here. You can defend the exact nature of the model in your viva if necessary (and this is unlikely to come up). </w:t>
      </w:r>
    </w:p>
  </w:comment>
  <w:comment w:id="331" w:author="BT_SENRG" w:date="2017-12-25T03:39:00Z" w:initials="SRG">
    <w:p w14:paraId="36410748" w14:textId="45A5874E" w:rsidR="00391914" w:rsidRDefault="00391914">
      <w:pPr>
        <w:pStyle w:val="CommentText"/>
      </w:pPr>
      <w:r>
        <w:rPr>
          <w:rStyle w:val="CommentReference"/>
        </w:rPr>
        <w:annotationRef/>
      </w:r>
      <w:r>
        <w:t>Combine Fig 3 and 4.</w:t>
      </w:r>
    </w:p>
  </w:comment>
  <w:comment w:id="333" w:author="BT_SENRG" w:date="2017-12-25T02:59:00Z" w:initials="SRG">
    <w:p w14:paraId="3482CD8F" w14:textId="48EA9CF2" w:rsidR="00391914" w:rsidRDefault="00391914">
      <w:pPr>
        <w:pStyle w:val="CommentText"/>
      </w:pPr>
      <w:r>
        <w:rPr>
          <w:rStyle w:val="CommentReference"/>
        </w:rPr>
        <w:annotationRef/>
      </w:r>
      <w:r>
        <w:t>I suggest just always putting this in brackets</w:t>
      </w:r>
    </w:p>
  </w:comment>
  <w:comment w:id="335" w:author="BT_SENRG" w:date="2017-12-25T03:07:00Z" w:initials="SRG">
    <w:p w14:paraId="550DC899" w14:textId="25A26164" w:rsidR="00391914" w:rsidRDefault="00391914">
      <w:pPr>
        <w:pStyle w:val="CommentText"/>
      </w:pPr>
      <w:r>
        <w:rPr>
          <w:rStyle w:val="CommentReference"/>
        </w:rPr>
        <w:annotationRef/>
      </w:r>
      <w:r>
        <w:t>Should still be past tense (see changes made below)</w:t>
      </w:r>
    </w:p>
  </w:comment>
  <w:comment w:id="345" w:author="BT_SENRG" w:date="2017-12-25T03:08:00Z" w:initials="SRG">
    <w:p w14:paraId="617F017B" w14:textId="2EECBA71" w:rsidR="00391914" w:rsidRDefault="00391914">
      <w:pPr>
        <w:pStyle w:val="CommentText"/>
      </w:pPr>
      <w:r>
        <w:rPr>
          <w:rStyle w:val="CommentReference"/>
        </w:rPr>
        <w:annotationRef/>
      </w:r>
      <w:r>
        <w:t>Check your capitalisations (not just of variables)</w:t>
      </w:r>
    </w:p>
  </w:comment>
  <w:comment w:id="347" w:author="BT_SENRG" w:date="2017-12-25T03:41:00Z" w:initials="SRG">
    <w:p w14:paraId="22193E35" w14:textId="589B57B5" w:rsidR="00391914" w:rsidRDefault="00391914">
      <w:pPr>
        <w:pStyle w:val="CommentText"/>
      </w:pPr>
      <w:r>
        <w:rPr>
          <w:rStyle w:val="CommentReference"/>
        </w:rPr>
        <w:annotationRef/>
      </w:r>
      <w:r>
        <w:t>In all three subsets? If so clarify by saying ‘all using…’</w:t>
      </w:r>
    </w:p>
  </w:comment>
  <w:comment w:id="354" w:author="BT_SENRG" w:date="2017-12-25T03:44:00Z" w:initials="SRG">
    <w:p w14:paraId="509C6F7D" w14:textId="42538FD1" w:rsidR="00391914" w:rsidRDefault="00391914">
      <w:pPr>
        <w:pStyle w:val="CommentText"/>
      </w:pPr>
      <w:r>
        <w:rPr>
          <w:rStyle w:val="CommentReference"/>
        </w:rPr>
        <w:annotationRef/>
      </w:r>
      <w:r>
        <w:t>Do you mean Team Click? Report stats here aswell</w:t>
      </w:r>
    </w:p>
  </w:comment>
  <w:comment w:id="348" w:author="BT_SENRG" w:date="2017-12-25T03:46:00Z" w:initials="SRG">
    <w:p w14:paraId="3AA007FA" w14:textId="0AF6DA52" w:rsidR="00391914" w:rsidRDefault="00391914">
      <w:pPr>
        <w:pStyle w:val="CommentText"/>
      </w:pPr>
      <w:r>
        <w:rPr>
          <w:rStyle w:val="CommentReference"/>
        </w:rPr>
        <w:annotationRef/>
      </w:r>
      <w:r>
        <w:t>I’m a bit unclear as to why you report this before acutally introducing the model, and associated stats. I suggest diving straight into the actual model results, and cutting this. (same for previous Prediction section). If you want to show that the overall trend (blue line?) was evident you can refer to it just before the description of the model, but as mentioned in the comments earlier for the other figures, I am not completely clear as to why you are reporting both blue and red lines. If you do want to include both, you need to explain how the blue line was arrived at, and the relevant stats for its slope/ fit.</w:t>
      </w:r>
    </w:p>
  </w:comment>
  <w:comment w:id="369" w:author="BT_SENRG" w:date="2017-12-25T03:50:00Z" w:initials="SRG">
    <w:p w14:paraId="2EED626D" w14:textId="75D597D4" w:rsidR="00391914" w:rsidRDefault="00391914">
      <w:pPr>
        <w:pStyle w:val="CommentText"/>
      </w:pPr>
      <w:r>
        <w:rPr>
          <w:rStyle w:val="CommentReference"/>
        </w:rPr>
        <w:annotationRef/>
      </w:r>
      <w:r>
        <w:t>I don’t see it on the graph. But anyways, standard practice is to always include the slope on the graphs or in the figure legend/caption. You can therefore cut this sentence.</w:t>
      </w:r>
    </w:p>
  </w:comment>
  <w:comment w:id="376" w:author="BT_SENRG" w:date="2017-12-25T03:53:00Z" w:initials="SRG">
    <w:p w14:paraId="5324C0D9" w14:textId="3DBAC142" w:rsidR="00391914" w:rsidRDefault="00391914">
      <w:pPr>
        <w:pStyle w:val="CommentText"/>
      </w:pPr>
      <w:r>
        <w:rPr>
          <w:rStyle w:val="CommentReference"/>
        </w:rPr>
        <w:annotationRef/>
      </w:r>
      <w:r>
        <w:t xml:space="preserve">Reference to the appendix or section where you first outlined this and how it was worded. </w:t>
      </w:r>
    </w:p>
  </w:comment>
  <w:comment w:id="382" w:author="BT_SENRG" w:date="2017-12-25T03:55:00Z" w:initials="SRG">
    <w:p w14:paraId="7EB2A3E4" w14:textId="457CEBB5" w:rsidR="00391914" w:rsidRDefault="00391914">
      <w:pPr>
        <w:pStyle w:val="CommentText"/>
      </w:pPr>
      <w:r>
        <w:rPr>
          <w:rStyle w:val="CommentReference"/>
        </w:rPr>
        <w:annotationRef/>
      </w:r>
      <w:r>
        <w:t>Give stats</w:t>
      </w:r>
    </w:p>
  </w:comment>
  <w:comment w:id="388" w:author="BT_SENRG" w:date="2017-12-25T03:55:00Z" w:initials="SRG">
    <w:p w14:paraId="3F96F745" w14:textId="108A7ED7" w:rsidR="00391914" w:rsidRDefault="00391914">
      <w:pPr>
        <w:pStyle w:val="CommentText"/>
      </w:pPr>
      <w:r>
        <w:rPr>
          <w:rStyle w:val="CommentReference"/>
        </w:rPr>
        <w:annotationRef/>
      </w:r>
      <w:r>
        <w:t xml:space="preserve">I think results should always be in brackets, though this might depend on varied conventions. If you decide to go with this edit, be sure to change throughout. </w:t>
      </w:r>
    </w:p>
  </w:comment>
  <w:comment w:id="399" w:author="BT_SENRG" w:date="2017-12-25T03:58:00Z" w:initials="SRG">
    <w:p w14:paraId="43654201" w14:textId="477E4943" w:rsidR="00391914" w:rsidRDefault="00391914">
      <w:pPr>
        <w:pStyle w:val="CommentText"/>
      </w:pPr>
      <w:r>
        <w:rPr>
          <w:rStyle w:val="CommentReference"/>
        </w:rPr>
        <w:annotationRef/>
      </w:r>
      <w:r>
        <w:t>repetition</w:t>
      </w:r>
    </w:p>
  </w:comment>
  <w:comment w:id="401" w:author="BT_SENRG" w:date="2017-12-26T22:10:00Z" w:initials="SRG">
    <w:p w14:paraId="26402985" w14:textId="43DEB6A9" w:rsidR="00391914" w:rsidRDefault="00391914">
      <w:pPr>
        <w:pStyle w:val="CommentText"/>
      </w:pPr>
      <w:r>
        <w:rPr>
          <w:rStyle w:val="CommentReference"/>
        </w:rPr>
        <w:annotationRef/>
      </w:r>
      <w:r>
        <w:t>AS per the previous sections, I’m not</w:t>
      </w:r>
    </w:p>
  </w:comment>
  <w:comment w:id="407" w:author="BT_SENRG" w:date="2017-12-26T22:12:00Z" w:initials="SRG">
    <w:p w14:paraId="66213C25" w14:textId="7436EAF4" w:rsidR="00391914" w:rsidRDefault="00391914">
      <w:pPr>
        <w:pStyle w:val="CommentText"/>
      </w:pPr>
      <w:r>
        <w:rPr>
          <w:rStyle w:val="CommentReference"/>
        </w:rPr>
        <w:annotationRef/>
      </w:r>
      <w:r>
        <w:t>These two sentences appear to be saying the same thing, I’d suggest just merging them, retaining some info from the first and all info from the 2</w:t>
      </w:r>
      <w:r w:rsidRPr="007175B8">
        <w:rPr>
          <w:vertAlign w:val="superscript"/>
        </w:rPr>
        <w:t>nd</w:t>
      </w:r>
      <w:r>
        <w:t xml:space="preserve">. </w:t>
      </w:r>
    </w:p>
  </w:comment>
  <w:comment w:id="408" w:author="BT_SENRG" w:date="2017-12-25T03:58:00Z" w:initials="SRG">
    <w:p w14:paraId="52CD5938" w14:textId="1E7EFD48" w:rsidR="00391914" w:rsidRDefault="00391914">
      <w:pPr>
        <w:pStyle w:val="CommentText"/>
      </w:pPr>
      <w:r>
        <w:rPr>
          <w:rStyle w:val="CommentReference"/>
        </w:rPr>
        <w:annotationRef/>
      </w:r>
      <w:r>
        <w:t>capitalise?</w:t>
      </w:r>
    </w:p>
  </w:comment>
  <w:comment w:id="435" w:author="BT_SENRG" w:date="2017-12-25T04:13:00Z" w:initials="SRG">
    <w:p w14:paraId="095249C1" w14:textId="0B92A217" w:rsidR="00391914" w:rsidRDefault="00391914">
      <w:pPr>
        <w:pStyle w:val="CommentText"/>
      </w:pPr>
      <w:r>
        <w:rPr>
          <w:rStyle w:val="CommentReference"/>
        </w:rPr>
        <w:annotationRef/>
      </w:r>
      <w:r>
        <w:t>Again, do you mean Team Click?</w:t>
      </w:r>
    </w:p>
  </w:comment>
  <w:comment w:id="450" w:author="BT_SENRG" w:date="2017-12-25T04:21:00Z" w:initials="SRG">
    <w:p w14:paraId="59A1CE32" w14:textId="7BE54D42" w:rsidR="00391914" w:rsidRDefault="00391914">
      <w:pPr>
        <w:pStyle w:val="CommentText"/>
      </w:pPr>
      <w:r>
        <w:rPr>
          <w:rStyle w:val="CommentReference"/>
        </w:rPr>
        <w:annotationRef/>
      </w:r>
      <w:r>
        <w:t>Merge this sentence with the results from the LMER…basically get right to it (the acutal results)</w:t>
      </w:r>
    </w:p>
  </w:comment>
  <w:comment w:id="467" w:author="BT_SENRG" w:date="2017-12-25T04:25:00Z" w:initials="SRG">
    <w:p w14:paraId="3BD2EF22" w14:textId="1FD4CC1F" w:rsidR="00391914" w:rsidRDefault="00391914">
      <w:pPr>
        <w:pStyle w:val="CommentText"/>
      </w:pPr>
      <w:r>
        <w:rPr>
          <w:rStyle w:val="CommentReference"/>
        </w:rPr>
        <w:annotationRef/>
      </w:r>
      <w:r>
        <w:t>Do you mean Prediction 2???</w:t>
      </w:r>
    </w:p>
  </w:comment>
  <w:comment w:id="466" w:author="BT_SENRG" w:date="2017-12-25T04:25:00Z" w:initials="SRG">
    <w:p w14:paraId="41A77736" w14:textId="1F89469E" w:rsidR="00391914" w:rsidRDefault="00391914">
      <w:pPr>
        <w:pStyle w:val="CommentText"/>
      </w:pPr>
      <w:r>
        <w:rPr>
          <w:rStyle w:val="CommentReference"/>
        </w:rPr>
        <w:annotationRef/>
      </w:r>
      <w:r>
        <w:t>This is perhaps the wrong paragraph for here? SHoudn’ you be summarising the social bonding results here?</w:t>
      </w:r>
    </w:p>
  </w:comment>
  <w:comment w:id="497" w:author="BT_SENRG" w:date="2017-12-28T01:42:00Z" w:initials="SRG">
    <w:p w14:paraId="034937BB" w14:textId="3DA0F8D6" w:rsidR="00391914" w:rsidRDefault="00391914">
      <w:pPr>
        <w:pStyle w:val="CommentText"/>
      </w:pPr>
      <w:r>
        <w:rPr>
          <w:rStyle w:val="CommentReference"/>
        </w:rPr>
        <w:annotationRef/>
      </w:r>
      <w:r>
        <w:t>Above you said negative….</w:t>
      </w:r>
    </w:p>
  </w:comment>
  <w:comment w:id="504" w:author="BT_SENRG" w:date="2017-12-28T01:45:00Z" w:initials="SRG">
    <w:p w14:paraId="4DE7FACD" w14:textId="67D51125" w:rsidR="00391914" w:rsidRDefault="00391914">
      <w:pPr>
        <w:pStyle w:val="CommentText"/>
      </w:pPr>
      <w:r>
        <w:rPr>
          <w:rStyle w:val="CommentReference"/>
        </w:rPr>
        <w:annotationRef/>
      </w:r>
      <w:r>
        <w:t>.15 and .16 should be merged</w:t>
      </w:r>
    </w:p>
  </w:comment>
  <w:comment w:id="534" w:author="BT_SENRG" w:date="2017-12-28T01:55:00Z" w:initials="SRG">
    <w:p w14:paraId="5A55D016" w14:textId="6242DB22" w:rsidR="00391914" w:rsidRDefault="00391914">
      <w:pPr>
        <w:pStyle w:val="CommentText"/>
      </w:pPr>
      <w:r>
        <w:rPr>
          <w:rStyle w:val="CommentReference"/>
        </w:rPr>
        <w:annotationRef/>
      </w:r>
      <w:r>
        <w:t>I think you need to comment here on the fact that this positive relationship was specific for joint action success, but the opposite was true for perception of their own performance. You highlight just before, and then appear to drop it…</w:t>
      </w:r>
    </w:p>
  </w:comment>
  <w:comment w:id="550" w:author="BT_SENRG" w:date="2017-12-28T02:06:00Z" w:initials="SRG">
    <w:p w14:paraId="0FB18436" w14:textId="67215008" w:rsidR="00391914" w:rsidRDefault="00391914">
      <w:pPr>
        <w:pStyle w:val="CommentText"/>
      </w:pPr>
      <w:r>
        <w:rPr>
          <w:rStyle w:val="CommentReference"/>
        </w:rPr>
        <w:annotationRef/>
      </w:r>
      <w:r>
        <w:t>Is that correct?</w:t>
      </w:r>
    </w:p>
  </w:comment>
  <w:comment w:id="625" w:author="BT_SENRG" w:date="2017-12-28T02:14:00Z" w:initials="SRG">
    <w:p w14:paraId="7DE4E3FB" w14:textId="77777777" w:rsidR="00391914" w:rsidRDefault="00391914">
      <w:pPr>
        <w:pStyle w:val="CommentText"/>
      </w:pPr>
      <w:r>
        <w:rPr>
          <w:rStyle w:val="CommentReference"/>
        </w:rPr>
        <w:annotationRef/>
      </w:r>
      <w:r>
        <w:t>I suggest a standard mediation analysis diagram, in which you inlcude all the stats results aswell. E.g. something like this:</w:t>
      </w:r>
    </w:p>
    <w:p w14:paraId="31E322A9" w14:textId="77777777" w:rsidR="00391914" w:rsidRDefault="00391914">
      <w:pPr>
        <w:pStyle w:val="CommentText"/>
      </w:pPr>
    </w:p>
    <w:p w14:paraId="4126B5C4" w14:textId="5A0F519E" w:rsidR="00391914" w:rsidRDefault="00391914">
      <w:pPr>
        <w:pStyle w:val="CommentText"/>
      </w:pPr>
      <w:r>
        <w:drawing>
          <wp:inline distT="0" distB="0" distL="0" distR="0" wp14:anchorId="18BAFCA2" wp14:editId="68D6384E">
            <wp:extent cx="2845747" cy="17495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28 at 02.19.26.png"/>
                    <pic:cNvPicPr/>
                  </pic:nvPicPr>
                  <pic:blipFill>
                    <a:blip r:embed="rId1">
                      <a:extLst>
                        <a:ext uri="{28A0092B-C50C-407E-A947-70E740481C1C}">
                          <a14:useLocalDpi xmlns:a14="http://schemas.microsoft.com/office/drawing/2010/main" val="0"/>
                        </a:ext>
                      </a:extLst>
                    </a:blip>
                    <a:stretch>
                      <a:fillRect/>
                    </a:stretch>
                  </pic:blipFill>
                  <pic:spPr>
                    <a:xfrm>
                      <a:off x="0" y="0"/>
                      <a:ext cx="2867304" cy="1762769"/>
                    </a:xfrm>
                    <a:prstGeom prst="rect">
                      <a:avLst/>
                    </a:prstGeom>
                  </pic:spPr>
                </pic:pic>
              </a:graphicData>
            </a:graphic>
          </wp:inline>
        </w:drawing>
      </w:r>
    </w:p>
  </w:comment>
  <w:comment w:id="626" w:author="BT_SENRG" w:date="2017-12-28T02:22:00Z" w:initials="SRG">
    <w:p w14:paraId="0C92B593" w14:textId="1F09F3C2" w:rsidR="00391914" w:rsidRDefault="00391914">
      <w:pPr>
        <w:pStyle w:val="CommentText"/>
      </w:pPr>
      <w:r>
        <w:rPr>
          <w:rStyle w:val="CommentReference"/>
        </w:rPr>
        <w:annotationRef/>
      </w:r>
      <w:r>
        <w:t xml:space="preserve">This appears to replicate what you are doing in the previous paragraph, no? Or is the difference that here you want to test the </w:t>
      </w:r>
      <w:r>
        <w:rPr>
          <w:i/>
        </w:rPr>
        <w:t xml:space="preserve">change </w:t>
      </w:r>
      <w:r>
        <w:t>in the predictor and mediator variables? You summary of 1) and 2) is confusing, given the paragraph above and what you go on to do here… perhaps try to make more clear what you are doing here that is different? I see that the results are different, but am I missing something or is this mediation analysis set up the same way as the one above? As I mention below, I suggest consolidating all the mediation analysis results, and also respresenting them in one diagram.</w:t>
      </w:r>
    </w:p>
  </w:comment>
  <w:comment w:id="664" w:author="BT_SENRG" w:date="2017-12-28T02:38:00Z" w:initials="SRG">
    <w:p w14:paraId="3C6EBBE1" w14:textId="0F4E43E0" w:rsidR="00391914" w:rsidRDefault="00391914">
      <w:pPr>
        <w:pStyle w:val="CommentText"/>
      </w:pPr>
      <w:r>
        <w:rPr>
          <w:rStyle w:val="CommentReference"/>
        </w:rPr>
        <w:annotationRef/>
      </w:r>
      <w:r>
        <w:t xml:space="preserve">I suggest having sub-headings in here (e.g. preditions, limitation, future studies…or summarising the take-home findings through use of headers) </w:t>
      </w:r>
    </w:p>
  </w:comment>
  <w:comment w:id="679" w:author="BT_SENRG" w:date="2017-12-28T02:33:00Z" w:initials="SRG">
    <w:p w14:paraId="2941C20A" w14:textId="3F6F3A3E" w:rsidR="00391914" w:rsidRDefault="00391914">
      <w:pPr>
        <w:pStyle w:val="CommentText"/>
      </w:pPr>
      <w:r>
        <w:rPr>
          <w:rStyle w:val="CommentReference"/>
        </w:rPr>
        <w:annotationRef/>
      </w:r>
      <w:r>
        <w:t>This sentence is a bit clunky, perhaps re-write?</w:t>
      </w:r>
    </w:p>
  </w:comment>
  <w:comment w:id="685" w:author="BT_SENRG" w:date="2017-12-28T02:40:00Z" w:initials="SRG">
    <w:p w14:paraId="246D8FCE" w14:textId="231692DC" w:rsidR="00391914" w:rsidRDefault="00391914">
      <w:pPr>
        <w:pStyle w:val="CommentText"/>
      </w:pPr>
      <w:r>
        <w:rPr>
          <w:rStyle w:val="CommentReference"/>
        </w:rPr>
        <w:annotationRef/>
      </w:r>
      <w:r>
        <w:t>This sentence needs re-wording I think</w:t>
      </w:r>
    </w:p>
  </w:comment>
  <w:comment w:id="687" w:author="BT_SENRG" w:date="2017-12-28T02:42:00Z" w:initials="SRG">
    <w:p w14:paraId="53355E80" w14:textId="73DC6427" w:rsidR="00391914" w:rsidRDefault="00391914">
      <w:pPr>
        <w:pStyle w:val="CommentText"/>
      </w:pPr>
      <w:r>
        <w:rPr>
          <w:rStyle w:val="CommentReference"/>
        </w:rPr>
        <w:annotationRef/>
      </w:r>
      <w:r>
        <w:t xml:space="preserve">At the end of this chapter, you should explain what the next chapter will do in terms of building on this…ie. Explain what is going to happen next and why.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E461BF" w15:done="0"/>
  <w15:commentEx w15:paraId="3686C80F" w15:done="0"/>
  <w15:commentEx w15:paraId="6BB5C1F6" w15:done="0"/>
  <w15:commentEx w15:paraId="36DEE464" w15:done="0"/>
  <w15:commentEx w15:paraId="1FECAB12" w15:done="0"/>
  <w15:commentEx w15:paraId="556B83BD" w15:done="0"/>
  <w15:commentEx w15:paraId="60FEEB53" w15:done="0"/>
  <w15:commentEx w15:paraId="18A9DE54" w15:done="0"/>
  <w15:commentEx w15:paraId="42C10FAD" w15:done="0"/>
  <w15:commentEx w15:paraId="16CEA308" w15:done="0"/>
  <w15:commentEx w15:paraId="34D7E018" w15:done="0"/>
  <w15:commentEx w15:paraId="5DCFCF14" w15:done="0"/>
  <w15:commentEx w15:paraId="60CBF7B0" w15:done="0"/>
  <w15:commentEx w15:paraId="703B6DFE" w15:done="0"/>
  <w15:commentEx w15:paraId="169C1FD2" w15:done="0"/>
  <w15:commentEx w15:paraId="6E0D7A54" w15:done="0"/>
  <w15:commentEx w15:paraId="74C7172D" w15:done="0"/>
  <w15:commentEx w15:paraId="0BBBBEB9" w15:done="0"/>
  <w15:commentEx w15:paraId="221831C0" w15:done="0"/>
  <w15:commentEx w15:paraId="4CBF611D" w15:done="0"/>
  <w15:commentEx w15:paraId="12CDFCA3" w15:done="0"/>
  <w15:commentEx w15:paraId="7E4FA7BA" w15:done="0"/>
  <w15:commentEx w15:paraId="30796E9C" w15:done="0"/>
  <w15:commentEx w15:paraId="282997CD" w15:done="0"/>
  <w15:commentEx w15:paraId="325796D5" w15:done="0"/>
  <w15:commentEx w15:paraId="48EED898" w15:done="0"/>
  <w15:commentEx w15:paraId="003D6651" w15:done="0"/>
  <w15:commentEx w15:paraId="77D9C76D" w15:done="0"/>
  <w15:commentEx w15:paraId="178F9075" w15:done="0"/>
  <w15:commentEx w15:paraId="4A1F3BC0" w15:done="0"/>
  <w15:commentEx w15:paraId="6975B48D" w15:done="0"/>
  <w15:commentEx w15:paraId="04729F02" w15:done="0"/>
  <w15:commentEx w15:paraId="2AF8EA1B" w15:done="0"/>
  <w15:commentEx w15:paraId="32C15226" w15:done="0"/>
  <w15:commentEx w15:paraId="3D60BC67" w15:done="0"/>
  <w15:commentEx w15:paraId="0E0B7535" w15:done="0"/>
  <w15:commentEx w15:paraId="1FFCE965" w15:done="0"/>
  <w15:commentEx w15:paraId="3C3891BB" w15:done="0"/>
  <w15:commentEx w15:paraId="67A5997C" w15:done="0"/>
  <w15:commentEx w15:paraId="389FF389" w15:done="0"/>
  <w15:commentEx w15:paraId="71534AFA" w15:done="0"/>
  <w15:commentEx w15:paraId="01AEECBA" w15:done="0"/>
  <w15:commentEx w15:paraId="18F9650D" w15:done="0"/>
  <w15:commentEx w15:paraId="36410748" w15:done="0"/>
  <w15:commentEx w15:paraId="3482CD8F" w15:done="0"/>
  <w15:commentEx w15:paraId="550DC899" w15:done="0"/>
  <w15:commentEx w15:paraId="617F017B" w15:done="0"/>
  <w15:commentEx w15:paraId="22193E35" w15:done="0"/>
  <w15:commentEx w15:paraId="509C6F7D" w15:done="0"/>
  <w15:commentEx w15:paraId="3AA007FA" w15:done="0"/>
  <w15:commentEx w15:paraId="2EED626D" w15:done="0"/>
  <w15:commentEx w15:paraId="5324C0D9" w15:done="0"/>
  <w15:commentEx w15:paraId="7EB2A3E4" w15:done="0"/>
  <w15:commentEx w15:paraId="3F96F745" w15:done="0"/>
  <w15:commentEx w15:paraId="43654201" w15:done="0"/>
  <w15:commentEx w15:paraId="26402985" w15:done="0"/>
  <w15:commentEx w15:paraId="66213C25" w15:done="0"/>
  <w15:commentEx w15:paraId="52CD5938" w15:done="0"/>
  <w15:commentEx w15:paraId="095249C1" w15:done="0"/>
  <w15:commentEx w15:paraId="59A1CE32" w15:done="0"/>
  <w15:commentEx w15:paraId="3BD2EF22" w15:done="0"/>
  <w15:commentEx w15:paraId="41A77736" w15:done="0"/>
  <w15:commentEx w15:paraId="034937BB" w15:done="0"/>
  <w15:commentEx w15:paraId="4DE7FACD" w15:done="0"/>
  <w15:commentEx w15:paraId="5A55D016" w15:done="0"/>
  <w15:commentEx w15:paraId="0FB18436" w15:done="0"/>
  <w15:commentEx w15:paraId="4126B5C4" w15:done="0"/>
  <w15:commentEx w15:paraId="0C92B593" w15:done="0"/>
  <w15:commentEx w15:paraId="3C6EBBE1" w15:done="0"/>
  <w15:commentEx w15:paraId="2941C20A" w15:done="0"/>
  <w15:commentEx w15:paraId="246D8FCE" w15:done="0"/>
  <w15:commentEx w15:paraId="53355E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D3572" w14:textId="77777777" w:rsidR="00391914" w:rsidRDefault="00391914">
      <w:r>
        <w:separator/>
      </w:r>
    </w:p>
  </w:endnote>
  <w:endnote w:type="continuationSeparator" w:id="0">
    <w:p w14:paraId="45275545" w14:textId="77777777" w:rsidR="00391914" w:rsidRDefault="0039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General">
    <w:altName w:val="STIXGeneral-Regular"/>
    <w:charset w:val="00"/>
    <w:family w:val="auto"/>
    <w:pitch w:val="variable"/>
    <w:sig w:usb0="A00002FF" w:usb1="4203FDFF" w:usb2="02000020" w:usb3="00000000" w:csb0="800001FF" w:csb1="00000000"/>
  </w:font>
  <w:font w:name="Zapf Chancery">
    <w:altName w:val="Monotype Corsiv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827C" w14:textId="77777777" w:rsidR="00391914" w:rsidRDefault="00391914">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B326F" w14:textId="77777777" w:rsidR="00391914" w:rsidRDefault="00391914">
      <w:r>
        <w:separator/>
      </w:r>
    </w:p>
  </w:footnote>
  <w:footnote w:type="continuationSeparator" w:id="0">
    <w:p w14:paraId="204CFB15" w14:textId="77777777" w:rsidR="00391914" w:rsidRDefault="00391914">
      <w:r>
        <w:continuationSeparator/>
      </w:r>
    </w:p>
  </w:footnote>
  <w:footnote w:id="1">
    <w:p w14:paraId="3B26920C" w14:textId="7234F11D" w:rsidR="00391914" w:rsidRDefault="00391914">
      <w:pPr>
        <w:pStyle w:val="FootnoteText"/>
        <w:widowControl/>
      </w:pPr>
      <w:r w:rsidRPr="007C2C9C">
        <w:rPr>
          <w:rStyle w:val="FootnoteReference"/>
        </w:rPr>
        <w:footnoteRef/>
      </w:r>
      <w:r>
        <w:t xml:space="preserve"> The chi-squared test based on -2Log Likelihood scores </w:t>
      </w:r>
      <w:del w:id="256" w:author="BT_SENRG" w:date="2017-12-25T01:42:00Z">
        <w:r w:rsidDel="00DE67E5">
          <w:delText xml:space="preserve">was </w:delText>
        </w:r>
      </w:del>
      <w:ins w:id="257" w:author="BT_SENRG" w:date="2017-12-25T01:42:00Z">
        <w:r>
          <w:t xml:space="preserve">is </w:t>
        </w:r>
      </w:ins>
      <w:r>
        <w:t>not possible when comparing models with different sample sizes. This created difficulty when introducing covariates into the model, and subsequently reducing the number of observations</w:t>
      </w:r>
      <w:ins w:id="258" w:author="BT_SENRG" w:date="2017-12-25T01:44:00Z">
        <w:r>
          <w:t xml:space="preserve"> &lt;check your tense here… I think you mean ‘reduced’&gt;</w:t>
        </w:r>
      </w:ins>
    </w:p>
  </w:footnote>
  <w:footnote w:id="2">
    <w:p w14:paraId="51BDBA9D" w14:textId="77777777" w:rsidR="00391914" w:rsidRDefault="00391914">
      <w:pPr>
        <w:pStyle w:val="FootnoteText"/>
        <w:widowControl/>
      </w:pPr>
      <w:r w:rsidRPr="007C2C9C">
        <w:rPr>
          <w:rStyle w:val="FootnoteReference"/>
        </w:rPr>
        <w:footnoteRef/>
      </w:r>
      <w:r>
        <w:t xml:space="preserve"> Nakagawa and Schielzeth (2013) have proposed a formula for calculating the proportion of variance explained by the fixed factor of the model (marginal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xml:space="preserve">, compared to an intercept-only or null model), and the proportion of variance explained by the combination of the fixed factor plus the random factor, (conditional </w:t>
      </w:r>
      <w:r>
        <w:fldChar w:fldCharType="begin"/>
      </w:r>
      <w:r>
        <w:instrText xml:space="preserve"> EQ </w:instrText>
      </w:r>
      <w:r>
        <w:rPr>
          <w:i/>
          <w:iCs/>
        </w:rPr>
        <w:instrText>R</w:instrText>
      </w:r>
      <w:r>
        <w:instrText>\s\up5(</w:instrText>
      </w:r>
      <w:r>
        <w:rPr>
          <w:sz w:val="16"/>
          <w:szCs w:val="16"/>
        </w:rPr>
        <w:instrText>2</w:instrText>
      </w:r>
      <w:r>
        <w:instrText>)</w:instrText>
      </w:r>
      <w:r>
        <w:fldChar w:fldCharType="end"/>
      </w:r>
      <w:r>
        <w:t>, compared to the null)</w:t>
      </w:r>
    </w:p>
  </w:footnote>
  <w:footnote w:id="3">
    <w:p w14:paraId="76ACF438" w14:textId="47DE7CA6" w:rsidR="00391914" w:rsidRDefault="00391914">
      <w:pPr>
        <w:pStyle w:val="FootnoteText"/>
        <w:widowControl/>
      </w:pPr>
      <w:r w:rsidRPr="007C2C9C">
        <w:rPr>
          <w:rStyle w:val="FootnoteReference"/>
        </w:rPr>
        <w:footnoteRef/>
      </w:r>
      <w:r>
        <w:t xml:space="preserve"> To avoid issues of multicolinearity, Total Win Loss was excluded from the model, given the high pairwise correlation with Final Rank (.90). Pairwise correlation</w:t>
      </w:r>
      <w:ins w:id="285" w:author="BT_SENRG" w:date="2017-12-25T03:02:00Z">
        <w:r>
          <w:t>s</w:t>
        </w:r>
      </w:ins>
      <w:r>
        <w:t xml:space="preserve"> between all other predictor variables in the model </w:t>
      </w:r>
      <w:del w:id="286" w:author="BT_SENRG" w:date="2017-12-25T03:02:00Z">
        <w:r w:rsidDel="00CE62D4">
          <w:delText xml:space="preserve">was </w:delText>
        </w:r>
      </w:del>
      <w:ins w:id="287" w:author="BT_SENRG" w:date="2017-12-25T03:02:00Z">
        <w:r>
          <w:t xml:space="preserve">were </w:t>
        </w:r>
      </w:ins>
      <w:r>
        <w:t>below .80</w:t>
      </w:r>
    </w:p>
  </w:footnote>
  <w:footnote w:id="4">
    <w:p w14:paraId="64220AB8" w14:textId="77777777" w:rsidR="00391914" w:rsidRDefault="00391914">
      <w:pPr>
        <w:pStyle w:val="FootnoteText"/>
        <w:widowControl/>
      </w:pPr>
      <w:r w:rsidRPr="007C2C9C">
        <w:rPr>
          <w:rStyle w:val="FootnoteReference"/>
        </w:rPr>
        <w:footnoteRef/>
      </w:r>
      <w:r>
        <w:t xml:space="preserve"> Reversing the distribution of the outcome variable allows the logarithmic function to normalise the distribution of the variable, by pushing them from the left hand side of the distribution towards the centre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C"/>
    <w:rsid w:val="00034AC1"/>
    <w:rsid w:val="0003631A"/>
    <w:rsid w:val="00042580"/>
    <w:rsid w:val="000841AC"/>
    <w:rsid w:val="000A2DFF"/>
    <w:rsid w:val="000B0074"/>
    <w:rsid w:val="000C76C4"/>
    <w:rsid w:val="000E3B7C"/>
    <w:rsid w:val="001108EB"/>
    <w:rsid w:val="00125C5E"/>
    <w:rsid w:val="0017559F"/>
    <w:rsid w:val="00176F88"/>
    <w:rsid w:val="001A3D56"/>
    <w:rsid w:val="001C6CAC"/>
    <w:rsid w:val="001E4C2C"/>
    <w:rsid w:val="001F649A"/>
    <w:rsid w:val="00200658"/>
    <w:rsid w:val="002158D9"/>
    <w:rsid w:val="002416D3"/>
    <w:rsid w:val="0026120B"/>
    <w:rsid w:val="00273901"/>
    <w:rsid w:val="002A18A3"/>
    <w:rsid w:val="002A412A"/>
    <w:rsid w:val="0031363C"/>
    <w:rsid w:val="00314EB5"/>
    <w:rsid w:val="00353CA7"/>
    <w:rsid w:val="003676A2"/>
    <w:rsid w:val="00391914"/>
    <w:rsid w:val="00396E1C"/>
    <w:rsid w:val="003D06F6"/>
    <w:rsid w:val="003F2447"/>
    <w:rsid w:val="00413C6B"/>
    <w:rsid w:val="00430505"/>
    <w:rsid w:val="00486C86"/>
    <w:rsid w:val="00537CFB"/>
    <w:rsid w:val="005535C6"/>
    <w:rsid w:val="00555C29"/>
    <w:rsid w:val="005F4084"/>
    <w:rsid w:val="006232C5"/>
    <w:rsid w:val="00631A37"/>
    <w:rsid w:val="0064093F"/>
    <w:rsid w:val="00675ADD"/>
    <w:rsid w:val="006D74C2"/>
    <w:rsid w:val="006F49EA"/>
    <w:rsid w:val="007175B8"/>
    <w:rsid w:val="00730A43"/>
    <w:rsid w:val="007344DB"/>
    <w:rsid w:val="00751093"/>
    <w:rsid w:val="00764DFE"/>
    <w:rsid w:val="00783ECB"/>
    <w:rsid w:val="00795336"/>
    <w:rsid w:val="007C2C9C"/>
    <w:rsid w:val="00812265"/>
    <w:rsid w:val="008305B1"/>
    <w:rsid w:val="008E680A"/>
    <w:rsid w:val="00903528"/>
    <w:rsid w:val="00956E38"/>
    <w:rsid w:val="00A01B41"/>
    <w:rsid w:val="00A261D9"/>
    <w:rsid w:val="00A5077D"/>
    <w:rsid w:val="00A50F67"/>
    <w:rsid w:val="00A729C0"/>
    <w:rsid w:val="00AA69EF"/>
    <w:rsid w:val="00AB355B"/>
    <w:rsid w:val="00B06038"/>
    <w:rsid w:val="00B73E71"/>
    <w:rsid w:val="00B811D1"/>
    <w:rsid w:val="00BB74F2"/>
    <w:rsid w:val="00C01685"/>
    <w:rsid w:val="00C03884"/>
    <w:rsid w:val="00C165E7"/>
    <w:rsid w:val="00C256CB"/>
    <w:rsid w:val="00C4366A"/>
    <w:rsid w:val="00C54B2E"/>
    <w:rsid w:val="00C741CA"/>
    <w:rsid w:val="00C938B9"/>
    <w:rsid w:val="00CD6DAF"/>
    <w:rsid w:val="00CE62D4"/>
    <w:rsid w:val="00D44FE5"/>
    <w:rsid w:val="00D87023"/>
    <w:rsid w:val="00D9720F"/>
    <w:rsid w:val="00DA3DFA"/>
    <w:rsid w:val="00DB101E"/>
    <w:rsid w:val="00DE67E5"/>
    <w:rsid w:val="00DF1FA0"/>
    <w:rsid w:val="00E55A07"/>
    <w:rsid w:val="00E623A2"/>
    <w:rsid w:val="00E671B4"/>
    <w:rsid w:val="00E72E14"/>
    <w:rsid w:val="00EA6C6F"/>
    <w:rsid w:val="00ED6A35"/>
    <w:rsid w:val="00F45F1A"/>
    <w:rsid w:val="00F94CB4"/>
    <w:rsid w:val="00F96DD7"/>
    <w:rsid w:val="00FB5B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8DDC3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AB355B"/>
    <w:rPr>
      <w:sz w:val="18"/>
      <w:szCs w:val="18"/>
    </w:rPr>
  </w:style>
  <w:style w:type="character" w:customStyle="1" w:styleId="BalloonTextChar">
    <w:name w:val="Balloon Text Char"/>
    <w:basedOn w:val="DefaultParagraphFont"/>
    <w:link w:val="BalloonText"/>
    <w:uiPriority w:val="99"/>
    <w:semiHidden/>
    <w:rsid w:val="00AB355B"/>
    <w:rPr>
      <w:noProof/>
      <w:sz w:val="18"/>
      <w:szCs w:val="18"/>
      <w:lang w:val="en-US"/>
    </w:rPr>
  </w:style>
  <w:style w:type="character" w:styleId="CommentReference">
    <w:name w:val="annotation reference"/>
    <w:basedOn w:val="DefaultParagraphFont"/>
    <w:uiPriority w:val="99"/>
    <w:semiHidden/>
    <w:unhideWhenUsed/>
    <w:rsid w:val="001C6CAC"/>
    <w:rPr>
      <w:sz w:val="18"/>
      <w:szCs w:val="18"/>
    </w:rPr>
  </w:style>
  <w:style w:type="paragraph" w:styleId="CommentText">
    <w:name w:val="annotation text"/>
    <w:basedOn w:val="Normal"/>
    <w:link w:val="CommentTextChar"/>
    <w:uiPriority w:val="99"/>
    <w:semiHidden/>
    <w:unhideWhenUsed/>
    <w:rsid w:val="001C6CAC"/>
    <w:rPr>
      <w:sz w:val="24"/>
      <w:szCs w:val="24"/>
    </w:rPr>
  </w:style>
  <w:style w:type="character" w:customStyle="1" w:styleId="CommentTextChar">
    <w:name w:val="Comment Text Char"/>
    <w:basedOn w:val="DefaultParagraphFont"/>
    <w:link w:val="CommentText"/>
    <w:uiPriority w:val="99"/>
    <w:semiHidden/>
    <w:rsid w:val="001C6CAC"/>
    <w:rPr>
      <w:noProof/>
      <w:sz w:val="24"/>
      <w:szCs w:val="24"/>
      <w:lang w:val="en-US"/>
    </w:rPr>
  </w:style>
  <w:style w:type="paragraph" w:styleId="CommentSubject">
    <w:name w:val="annotation subject"/>
    <w:basedOn w:val="CommentText"/>
    <w:next w:val="CommentText"/>
    <w:link w:val="CommentSubjectChar"/>
    <w:uiPriority w:val="99"/>
    <w:semiHidden/>
    <w:unhideWhenUsed/>
    <w:rsid w:val="001C6CAC"/>
    <w:rPr>
      <w:b/>
      <w:bCs/>
      <w:sz w:val="20"/>
      <w:szCs w:val="20"/>
    </w:rPr>
  </w:style>
  <w:style w:type="character" w:customStyle="1" w:styleId="CommentSubjectChar">
    <w:name w:val="Comment Subject Char"/>
    <w:basedOn w:val="CommentTextChar"/>
    <w:link w:val="CommentSubject"/>
    <w:uiPriority w:val="99"/>
    <w:semiHidden/>
    <w:rsid w:val="001C6CAC"/>
    <w:rPr>
      <w:b/>
      <w:bCs/>
      <w:noProof/>
      <w:sz w:val="24"/>
      <w:szCs w:val="24"/>
      <w:lang w:val="en-US"/>
    </w:rPr>
  </w:style>
  <w:style w:type="paragraph" w:styleId="Revision">
    <w:name w:val="Revision"/>
    <w:hidden/>
    <w:uiPriority w:val="99"/>
    <w:semiHidden/>
    <w:rsid w:val="003D06F6"/>
    <w:rPr>
      <w:noProo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AB355B"/>
    <w:rPr>
      <w:sz w:val="18"/>
      <w:szCs w:val="18"/>
    </w:rPr>
  </w:style>
  <w:style w:type="character" w:customStyle="1" w:styleId="BalloonTextChar">
    <w:name w:val="Balloon Text Char"/>
    <w:basedOn w:val="DefaultParagraphFont"/>
    <w:link w:val="BalloonText"/>
    <w:uiPriority w:val="99"/>
    <w:semiHidden/>
    <w:rsid w:val="00AB355B"/>
    <w:rPr>
      <w:noProof/>
      <w:sz w:val="18"/>
      <w:szCs w:val="18"/>
      <w:lang w:val="en-US"/>
    </w:rPr>
  </w:style>
  <w:style w:type="character" w:styleId="CommentReference">
    <w:name w:val="annotation reference"/>
    <w:basedOn w:val="DefaultParagraphFont"/>
    <w:uiPriority w:val="99"/>
    <w:semiHidden/>
    <w:unhideWhenUsed/>
    <w:rsid w:val="001C6CAC"/>
    <w:rPr>
      <w:sz w:val="18"/>
      <w:szCs w:val="18"/>
    </w:rPr>
  </w:style>
  <w:style w:type="paragraph" w:styleId="CommentText">
    <w:name w:val="annotation text"/>
    <w:basedOn w:val="Normal"/>
    <w:link w:val="CommentTextChar"/>
    <w:uiPriority w:val="99"/>
    <w:semiHidden/>
    <w:unhideWhenUsed/>
    <w:rsid w:val="001C6CAC"/>
    <w:rPr>
      <w:sz w:val="24"/>
      <w:szCs w:val="24"/>
    </w:rPr>
  </w:style>
  <w:style w:type="character" w:customStyle="1" w:styleId="CommentTextChar">
    <w:name w:val="Comment Text Char"/>
    <w:basedOn w:val="DefaultParagraphFont"/>
    <w:link w:val="CommentText"/>
    <w:uiPriority w:val="99"/>
    <w:semiHidden/>
    <w:rsid w:val="001C6CAC"/>
    <w:rPr>
      <w:noProof/>
      <w:sz w:val="24"/>
      <w:szCs w:val="24"/>
      <w:lang w:val="en-US"/>
    </w:rPr>
  </w:style>
  <w:style w:type="paragraph" w:styleId="CommentSubject">
    <w:name w:val="annotation subject"/>
    <w:basedOn w:val="CommentText"/>
    <w:next w:val="CommentText"/>
    <w:link w:val="CommentSubjectChar"/>
    <w:uiPriority w:val="99"/>
    <w:semiHidden/>
    <w:unhideWhenUsed/>
    <w:rsid w:val="001C6CAC"/>
    <w:rPr>
      <w:b/>
      <w:bCs/>
      <w:sz w:val="20"/>
      <w:szCs w:val="20"/>
    </w:rPr>
  </w:style>
  <w:style w:type="character" w:customStyle="1" w:styleId="CommentSubjectChar">
    <w:name w:val="Comment Subject Char"/>
    <w:basedOn w:val="CommentTextChar"/>
    <w:link w:val="CommentSubject"/>
    <w:uiPriority w:val="99"/>
    <w:semiHidden/>
    <w:rsid w:val="001C6CAC"/>
    <w:rPr>
      <w:b/>
      <w:bCs/>
      <w:noProof/>
      <w:sz w:val="24"/>
      <w:szCs w:val="24"/>
      <w:lang w:val="en-US"/>
    </w:rPr>
  </w:style>
  <w:style w:type="paragraph" w:styleId="Revision">
    <w:name w:val="Revision"/>
    <w:hidden/>
    <w:uiPriority w:val="99"/>
    <w:semiHidden/>
    <w:rsid w:val="003D06F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6BDECF-1DB9-A444-A261-78EF1E7A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36</Pages>
  <Words>17465</Words>
  <Characters>99553</Characters>
  <Application>Microsoft Macintosh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Original file was /var/folders/0p/39cmn5sj3355scsq_n6nq3440000gq/T/com.quianaliu.latextortf/temp.tex</vt:lpstr>
    </vt:vector>
  </TitlesOfParts>
  <Company/>
  <LinksUpToDate>false</LinksUpToDate>
  <CharactersWithSpaces>116785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BT_SENRG</dc:creator>
  <cp:keywords/>
  <dc:description>Created using latex2rtf 2.3.3 r1230 (released Feb 26, 2013) on Tue Dec  5 23:20:25 2017</dc:description>
  <cp:lastModifiedBy>Jacob Taylor</cp:lastModifiedBy>
  <cp:revision>3</cp:revision>
  <dcterms:created xsi:type="dcterms:W3CDTF">2018-02-07T15:15:00Z</dcterms:created>
  <dcterms:modified xsi:type="dcterms:W3CDTF">2018-05-16T21:04:00Z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